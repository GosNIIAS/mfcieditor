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704"/>
        <w:tblW w:w="10314" w:type="dxa"/>
        <w:tblLayout w:type="fixed"/>
        <w:tblLook w:val="0000" w:firstRow="0" w:lastRow="0" w:firstColumn="0" w:lastColumn="0" w:noHBand="0" w:noVBand="0"/>
      </w:tblPr>
      <w:tblGrid>
        <w:gridCol w:w="4980"/>
        <w:gridCol w:w="5334"/>
      </w:tblGrid>
      <w:tr w:rsidR="00E66232" w14:paraId="04904C58" w14:textId="77777777" w:rsidTr="00CB1476">
        <w:tc>
          <w:tcPr>
            <w:tcW w:w="4980" w:type="dxa"/>
            <w:shd w:val="clear" w:color="auto" w:fill="auto"/>
          </w:tcPr>
          <w:p w14:paraId="2A6BEE82" w14:textId="13479FAA" w:rsidR="00E66232" w:rsidRPr="00A8095A" w:rsidRDefault="00B824C7" w:rsidP="00EE6780">
            <w:pPr>
              <w:pStyle w:val="14"/>
              <w:ind w:firstLine="0"/>
              <w:jc w:val="center"/>
            </w:pPr>
            <w:bookmarkStart w:id="0" w:name="_Toc425263934"/>
            <w:r w:rsidRPr="00A8095A">
              <w:t xml:space="preserve"> </w:t>
            </w:r>
            <w:r w:rsidR="00E66232" w:rsidRPr="00A8095A">
              <w:t>СОГЛАСОВАНО</w:t>
            </w:r>
          </w:p>
          <w:p w14:paraId="09A9B57D" w14:textId="77777777" w:rsidR="00E66232" w:rsidRPr="00A8095A" w:rsidRDefault="00E66232" w:rsidP="00FD57BE">
            <w:pPr>
              <w:pStyle w:val="14"/>
              <w:spacing w:line="288" w:lineRule="auto"/>
              <w:ind w:firstLine="0"/>
              <w:jc w:val="center"/>
            </w:pPr>
            <w:r w:rsidRPr="00A8095A">
              <w:t>Начальник</w:t>
            </w:r>
          </w:p>
          <w:p w14:paraId="4EA44218" w14:textId="77777777" w:rsidR="00E66232" w:rsidRPr="00A8095A" w:rsidRDefault="00E66232" w:rsidP="00FD57BE">
            <w:pPr>
              <w:pStyle w:val="14"/>
              <w:spacing w:line="288" w:lineRule="auto"/>
              <w:ind w:firstLine="0"/>
              <w:jc w:val="center"/>
              <w:rPr>
                <w:i/>
                <w:iCs/>
              </w:rPr>
            </w:pPr>
            <w:r w:rsidRPr="00A8095A">
              <w:t>308 ВП МО РФ</w:t>
            </w:r>
          </w:p>
          <w:p w14:paraId="0E8869B7" w14:textId="77777777" w:rsidR="00E66232" w:rsidRPr="00A8095A" w:rsidRDefault="00E66232" w:rsidP="00FD57BE">
            <w:pPr>
              <w:pStyle w:val="14"/>
              <w:spacing w:line="288" w:lineRule="auto"/>
              <w:ind w:firstLine="0"/>
              <w:jc w:val="center"/>
            </w:pPr>
            <w:r w:rsidRPr="00A8095A">
              <w:rPr>
                <w:i/>
                <w:iCs/>
              </w:rPr>
              <w:t>___________</w:t>
            </w:r>
            <w:r w:rsidRPr="00A8095A">
              <w:t>С. Ю. Трегубенков</w:t>
            </w:r>
          </w:p>
          <w:p w14:paraId="224C408A" w14:textId="77777777" w:rsidR="00E66232" w:rsidRPr="00A8095A" w:rsidRDefault="00E66232" w:rsidP="00FD57BE">
            <w:pPr>
              <w:pStyle w:val="14"/>
              <w:spacing w:line="288" w:lineRule="auto"/>
              <w:ind w:firstLine="0"/>
              <w:jc w:val="center"/>
            </w:pPr>
            <w:r w:rsidRPr="00A8095A">
              <w:t>«___»_________________201</w:t>
            </w:r>
            <w:r w:rsidR="00597D3B" w:rsidRPr="00A8095A">
              <w:t>8</w:t>
            </w:r>
            <w:r w:rsidRPr="00A8095A">
              <w:t xml:space="preserve"> г.</w:t>
            </w:r>
          </w:p>
        </w:tc>
        <w:tc>
          <w:tcPr>
            <w:tcW w:w="5334" w:type="dxa"/>
            <w:shd w:val="clear" w:color="auto" w:fill="auto"/>
          </w:tcPr>
          <w:p w14:paraId="6254A44E" w14:textId="77777777" w:rsidR="00CB1476" w:rsidRPr="00DC3D57" w:rsidRDefault="00CB1476" w:rsidP="00FD57BE">
            <w:pPr>
              <w:pStyle w:val="14"/>
              <w:spacing w:line="288" w:lineRule="auto"/>
              <w:ind w:firstLine="0"/>
              <w:jc w:val="center"/>
            </w:pPr>
            <w:r w:rsidRPr="00DC3D57">
              <w:t>УТВЕРЖДАЮ</w:t>
            </w:r>
          </w:p>
          <w:p w14:paraId="64302AB0" w14:textId="77777777" w:rsidR="00E66232" w:rsidRPr="00AB5E51" w:rsidRDefault="00597D3B" w:rsidP="00FD57BE">
            <w:pPr>
              <w:pStyle w:val="14"/>
              <w:spacing w:line="288" w:lineRule="auto"/>
              <w:ind w:left="265" w:firstLine="0"/>
              <w:jc w:val="center"/>
            </w:pPr>
            <w:r>
              <w:t>Генеральный директор</w:t>
            </w:r>
            <w:r w:rsidR="00E66232" w:rsidRPr="00AB5E51">
              <w:t xml:space="preserve"> </w:t>
            </w:r>
            <w:r w:rsidR="00E66232" w:rsidRPr="00AB5E51">
              <w:br/>
              <w:t>ФГУП «</w:t>
            </w:r>
            <w:proofErr w:type="spellStart"/>
            <w:r w:rsidR="00E66232" w:rsidRPr="00AB5E51">
              <w:t>ГосНИИАС</w:t>
            </w:r>
            <w:proofErr w:type="spellEnd"/>
            <w:r w:rsidR="00E66232" w:rsidRPr="00AB5E51">
              <w:t>»</w:t>
            </w:r>
          </w:p>
          <w:p w14:paraId="26E2806D" w14:textId="77777777" w:rsidR="00E66232" w:rsidRPr="00295AC4" w:rsidRDefault="00E66232" w:rsidP="00FD57BE">
            <w:pPr>
              <w:pStyle w:val="14"/>
              <w:spacing w:line="288" w:lineRule="auto"/>
              <w:ind w:firstLine="0"/>
              <w:jc w:val="center"/>
              <w:rPr>
                <w:sz w:val="32"/>
              </w:rPr>
            </w:pPr>
            <w:r>
              <w:t>_______________</w:t>
            </w:r>
            <w:r w:rsidRPr="00AB5E51">
              <w:t xml:space="preserve"> </w:t>
            </w:r>
            <w:r w:rsidR="00597D3B">
              <w:t>С. Ю. Желтов</w:t>
            </w:r>
          </w:p>
          <w:p w14:paraId="5A658AF2" w14:textId="77777777" w:rsidR="00E66232" w:rsidRDefault="00E66232" w:rsidP="00FD57BE">
            <w:pPr>
              <w:pStyle w:val="14"/>
              <w:spacing w:line="288" w:lineRule="auto"/>
              <w:ind w:firstLine="0"/>
              <w:jc w:val="center"/>
            </w:pPr>
            <w:r>
              <w:t>«___»_________________201</w:t>
            </w:r>
            <w:r w:rsidR="00597D3B">
              <w:t>8</w:t>
            </w:r>
            <w:r>
              <w:t xml:space="preserve"> г.</w:t>
            </w:r>
          </w:p>
        </w:tc>
      </w:tr>
      <w:tr w:rsidR="00CB1476" w14:paraId="60F4E46F" w14:textId="77777777" w:rsidTr="00CB1476">
        <w:tc>
          <w:tcPr>
            <w:tcW w:w="4980" w:type="dxa"/>
            <w:shd w:val="clear" w:color="auto" w:fill="auto"/>
          </w:tcPr>
          <w:p w14:paraId="2ECD8B0F" w14:textId="77777777" w:rsidR="00CB1476" w:rsidRPr="00A8095A" w:rsidRDefault="00CB1476" w:rsidP="00CB1476">
            <w:pPr>
              <w:pStyle w:val="14"/>
              <w:spacing w:line="288" w:lineRule="auto"/>
            </w:pPr>
          </w:p>
        </w:tc>
        <w:tc>
          <w:tcPr>
            <w:tcW w:w="5334" w:type="dxa"/>
            <w:shd w:val="clear" w:color="auto" w:fill="auto"/>
          </w:tcPr>
          <w:p w14:paraId="1E5C960B" w14:textId="77777777" w:rsidR="00CB1476" w:rsidRDefault="00CB1476" w:rsidP="00CB1476">
            <w:pPr>
              <w:pStyle w:val="14"/>
              <w:spacing w:line="288" w:lineRule="auto"/>
            </w:pPr>
          </w:p>
        </w:tc>
      </w:tr>
      <w:tr w:rsidR="00CB1476" w14:paraId="6904F2CF" w14:textId="77777777" w:rsidTr="00CB1476">
        <w:tc>
          <w:tcPr>
            <w:tcW w:w="4980" w:type="dxa"/>
            <w:shd w:val="clear" w:color="auto" w:fill="auto"/>
          </w:tcPr>
          <w:p w14:paraId="2DEC5842" w14:textId="77777777" w:rsidR="00CB1476" w:rsidRPr="00E26468" w:rsidRDefault="00CB1476" w:rsidP="00FD57BE">
            <w:pPr>
              <w:pStyle w:val="14"/>
              <w:spacing w:line="288" w:lineRule="auto"/>
              <w:ind w:firstLine="0"/>
              <w:jc w:val="center"/>
              <w:rPr>
                <w:highlight w:val="red"/>
              </w:rPr>
            </w:pPr>
            <w:r w:rsidRPr="00E26468">
              <w:rPr>
                <w:highlight w:val="red"/>
              </w:rPr>
              <w:t>СОГЛАСОВАНО</w:t>
            </w:r>
          </w:p>
          <w:p w14:paraId="5F029EF6" w14:textId="6BBC9307" w:rsidR="00CB1476" w:rsidRPr="00E26468" w:rsidRDefault="00A8095A" w:rsidP="00FD57BE">
            <w:pPr>
              <w:pStyle w:val="14"/>
              <w:spacing w:line="288" w:lineRule="auto"/>
              <w:ind w:firstLine="0"/>
              <w:jc w:val="center"/>
              <w:rPr>
                <w:highlight w:val="red"/>
              </w:rPr>
            </w:pPr>
            <w:r w:rsidRPr="00E26468">
              <w:rPr>
                <w:highlight w:val="red"/>
              </w:rPr>
              <w:t>Начальник</w:t>
            </w:r>
          </w:p>
          <w:p w14:paraId="02992C0C" w14:textId="77777777" w:rsidR="00CB1476" w:rsidRPr="00E26468" w:rsidRDefault="00CB1476" w:rsidP="00FD57BE">
            <w:pPr>
              <w:pStyle w:val="14"/>
              <w:spacing w:line="288" w:lineRule="auto"/>
              <w:ind w:firstLine="0"/>
              <w:jc w:val="center"/>
              <w:rPr>
                <w:i/>
                <w:iCs/>
                <w:highlight w:val="red"/>
              </w:rPr>
            </w:pPr>
            <w:r w:rsidRPr="00E26468">
              <w:rPr>
                <w:highlight w:val="red"/>
              </w:rPr>
              <w:t>155 ВП МО РФ</w:t>
            </w:r>
          </w:p>
          <w:p w14:paraId="493B7252" w14:textId="1ECCCEE7" w:rsidR="00CB1476" w:rsidRPr="00E26468" w:rsidRDefault="00CB1476" w:rsidP="00FD57BE">
            <w:pPr>
              <w:pStyle w:val="14"/>
              <w:spacing w:line="288" w:lineRule="auto"/>
              <w:ind w:firstLine="0"/>
              <w:jc w:val="center"/>
              <w:rPr>
                <w:highlight w:val="red"/>
              </w:rPr>
            </w:pPr>
            <w:r w:rsidRPr="00E26468">
              <w:rPr>
                <w:i/>
                <w:iCs/>
                <w:highlight w:val="red"/>
              </w:rPr>
              <w:t>_______________</w:t>
            </w:r>
            <w:r w:rsidRPr="00E26468">
              <w:rPr>
                <w:highlight w:val="red"/>
              </w:rPr>
              <w:t>А. </w:t>
            </w:r>
            <w:r w:rsidR="00E26468">
              <w:rPr>
                <w:highlight w:val="red"/>
              </w:rPr>
              <w:t>В</w:t>
            </w:r>
            <w:r w:rsidRPr="00E26468">
              <w:rPr>
                <w:highlight w:val="red"/>
              </w:rPr>
              <w:t xml:space="preserve">. </w:t>
            </w:r>
            <w:r w:rsidR="00E26468">
              <w:rPr>
                <w:highlight w:val="red"/>
              </w:rPr>
              <w:t>Паламарчук</w:t>
            </w:r>
          </w:p>
          <w:p w14:paraId="089D82D8" w14:textId="77777777" w:rsidR="00CB1476" w:rsidRPr="00A8095A" w:rsidRDefault="00597D3B" w:rsidP="00FD57BE">
            <w:pPr>
              <w:pStyle w:val="14"/>
              <w:spacing w:line="288" w:lineRule="auto"/>
              <w:ind w:firstLine="0"/>
              <w:jc w:val="center"/>
            </w:pPr>
            <w:r w:rsidRPr="00E26468">
              <w:rPr>
                <w:highlight w:val="red"/>
              </w:rPr>
              <w:t>«___»_________________2018</w:t>
            </w:r>
            <w:r w:rsidR="00CB1476" w:rsidRPr="00E26468">
              <w:rPr>
                <w:highlight w:val="red"/>
              </w:rPr>
              <w:t xml:space="preserve"> г.</w:t>
            </w:r>
          </w:p>
        </w:tc>
        <w:tc>
          <w:tcPr>
            <w:tcW w:w="5334" w:type="dxa"/>
            <w:shd w:val="clear" w:color="auto" w:fill="auto"/>
          </w:tcPr>
          <w:p w14:paraId="1DB154CA" w14:textId="77777777" w:rsidR="00CB1476" w:rsidRPr="00DC3D57" w:rsidRDefault="00CB1476" w:rsidP="00FD57BE">
            <w:pPr>
              <w:pStyle w:val="14"/>
              <w:spacing w:line="288" w:lineRule="auto"/>
              <w:ind w:firstLine="0"/>
              <w:jc w:val="center"/>
            </w:pPr>
            <w:r w:rsidRPr="00DC3D57">
              <w:t>СОГЛАСОВАНО</w:t>
            </w:r>
          </w:p>
          <w:p w14:paraId="370E8554" w14:textId="77777777" w:rsidR="00CB1476" w:rsidRPr="00597D3B" w:rsidRDefault="00597D3B" w:rsidP="00FD57BE">
            <w:pPr>
              <w:pStyle w:val="14"/>
              <w:spacing w:line="288" w:lineRule="auto"/>
              <w:ind w:firstLine="0"/>
              <w:jc w:val="center"/>
            </w:pPr>
            <w:r>
              <w:t xml:space="preserve">Главный конструктор </w:t>
            </w:r>
            <w:r>
              <w:br/>
              <w:t>П</w:t>
            </w:r>
            <w:r w:rsidR="00CB1476" w:rsidRPr="00597D3B">
              <w:t>АО «Туполев»</w:t>
            </w:r>
          </w:p>
          <w:p w14:paraId="431DA6FB" w14:textId="2611E5FD" w:rsidR="00CB1476" w:rsidRDefault="00CB1476" w:rsidP="00FD57BE">
            <w:pPr>
              <w:pStyle w:val="14"/>
              <w:spacing w:line="288" w:lineRule="auto"/>
              <w:ind w:firstLine="0"/>
              <w:jc w:val="center"/>
            </w:pPr>
            <w:r w:rsidRPr="00597D3B">
              <w:t>___________</w:t>
            </w:r>
            <w:r w:rsidR="00FD57BE" w:rsidRPr="00597D3B">
              <w:t>_</w:t>
            </w:r>
            <w:del w:id="1" w:author="Барулин Андрей Сергеевич" w:date="2018-05-10T09:10:00Z">
              <w:r w:rsidR="00FD57BE" w:rsidRPr="00597D3B" w:rsidDel="00436698">
                <w:delText>_</w:delText>
              </w:r>
            </w:del>
            <w:r w:rsidR="00FD57BE" w:rsidRPr="00597D3B">
              <w:t>_</w:t>
            </w:r>
            <w:r w:rsidRPr="00597D3B">
              <w:t>___</w:t>
            </w:r>
            <w:r w:rsidR="00597D3B">
              <w:t>А. Ю. Коренев</w:t>
            </w:r>
          </w:p>
          <w:p w14:paraId="639BBF40" w14:textId="77777777" w:rsidR="00CB1476" w:rsidRDefault="00597D3B" w:rsidP="00FD57BE">
            <w:pPr>
              <w:pStyle w:val="14"/>
              <w:spacing w:line="288" w:lineRule="auto"/>
              <w:ind w:firstLine="0"/>
              <w:jc w:val="center"/>
            </w:pPr>
            <w:r>
              <w:t>«___»_________________2018</w:t>
            </w:r>
            <w:r w:rsidR="00CB1476">
              <w:t xml:space="preserve"> г.</w:t>
            </w:r>
          </w:p>
        </w:tc>
      </w:tr>
    </w:tbl>
    <w:p w14:paraId="7DE3D300" w14:textId="77777777" w:rsidR="001C346D" w:rsidRDefault="001C346D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</w:pPr>
    </w:p>
    <w:p w14:paraId="2822A51B" w14:textId="77777777" w:rsidR="00015108" w:rsidRDefault="00015108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</w:pPr>
    </w:p>
    <w:p w14:paraId="5424CB42" w14:textId="77777777" w:rsidR="00015108" w:rsidRDefault="00015108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</w:pPr>
    </w:p>
    <w:p w14:paraId="229683A3" w14:textId="77777777" w:rsidR="00015108" w:rsidRDefault="00015108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</w:pPr>
    </w:p>
    <w:tbl>
      <w:tblPr>
        <w:tblpPr w:leftFromText="180" w:rightFromText="180" w:vertAnchor="page" w:horzAnchor="page" w:tblpX="1100" w:tblpY="646"/>
        <w:tblW w:w="9865" w:type="dxa"/>
        <w:tblLayout w:type="fixed"/>
        <w:tblLook w:val="0000" w:firstRow="0" w:lastRow="0" w:firstColumn="0" w:lastColumn="0" w:noHBand="0" w:noVBand="0"/>
      </w:tblPr>
      <w:tblGrid>
        <w:gridCol w:w="2077"/>
        <w:gridCol w:w="7788"/>
      </w:tblGrid>
      <w:tr w:rsidR="001C346D" w:rsidRPr="006E0211" w14:paraId="6B284350" w14:textId="77777777" w:rsidTr="004C529D">
        <w:trPr>
          <w:trHeight w:val="1075"/>
        </w:trPr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344C3D5" w14:textId="77777777" w:rsidR="001C346D" w:rsidRPr="006E0211" w:rsidRDefault="00E52F79" w:rsidP="004C529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3DB723BB" wp14:editId="35E29C18">
                  <wp:extent cx="1111910" cy="671567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139" cy="67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97E07" w14:textId="77777777" w:rsidR="001C346D" w:rsidRPr="006E0211" w:rsidRDefault="001C346D" w:rsidP="004C529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18B126B" wp14:editId="5F4E7A92">
                      <wp:simplePos x="0" y="0"/>
                      <wp:positionH relativeFrom="column">
                        <wp:posOffset>102840</wp:posOffset>
                      </wp:positionH>
                      <wp:positionV relativeFrom="paragraph">
                        <wp:posOffset>175260</wp:posOffset>
                      </wp:positionV>
                      <wp:extent cx="6172200" cy="0"/>
                      <wp:effectExtent l="0" t="19050" r="19050" b="38100"/>
                      <wp:wrapNone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588E11"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3.8pt" to="494.1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7788" w:type="dxa"/>
            <w:tcBorders>
              <w:top w:val="nil"/>
              <w:left w:val="nil"/>
              <w:bottom w:val="nil"/>
              <w:right w:val="nil"/>
            </w:tcBorders>
          </w:tcPr>
          <w:p w14:paraId="6D047622" w14:textId="77777777" w:rsidR="001C346D" w:rsidRPr="00784D60" w:rsidRDefault="001C346D" w:rsidP="00E52F79">
            <w:pPr>
              <w:tabs>
                <w:tab w:val="left" w:pos="3135"/>
              </w:tabs>
              <w:spacing w:line="240" w:lineRule="auto"/>
              <w:ind w:firstLine="0"/>
              <w:jc w:val="center"/>
              <w:rPr>
                <w:rStyle w:val="affd"/>
              </w:rPr>
            </w:pPr>
            <w:r w:rsidRPr="00784D60">
              <w:rPr>
                <w:rStyle w:val="affd"/>
              </w:rPr>
              <w:t>ГОСУДАРСТВЕННЫЙ НАУЧНЫЙ ЦЕНТР РФ</w:t>
            </w:r>
          </w:p>
          <w:p w14:paraId="5F34F1E7" w14:textId="77777777" w:rsidR="001C346D" w:rsidRPr="00784D60" w:rsidRDefault="001C346D" w:rsidP="00E52F79">
            <w:pPr>
              <w:spacing w:line="240" w:lineRule="auto"/>
              <w:ind w:firstLine="0"/>
              <w:jc w:val="center"/>
              <w:rPr>
                <w:rStyle w:val="affd"/>
              </w:rPr>
            </w:pPr>
            <w:r w:rsidRPr="00784D60">
              <w:rPr>
                <w:rStyle w:val="affd"/>
              </w:rPr>
              <w:t>ФЕДЕРАЛЬНОЕ ГОСУДАРСТВЕННОЕ УНИТАРНОЕ ПРЕДПРИЯТИЕ</w:t>
            </w:r>
          </w:p>
          <w:p w14:paraId="0D31080F" w14:textId="77777777" w:rsidR="001C346D" w:rsidRPr="00784D60" w:rsidRDefault="001C346D" w:rsidP="00E52F79">
            <w:pPr>
              <w:spacing w:line="240" w:lineRule="auto"/>
              <w:ind w:firstLine="0"/>
              <w:jc w:val="center"/>
              <w:rPr>
                <w:rStyle w:val="affd"/>
              </w:rPr>
            </w:pPr>
            <w:r w:rsidRPr="00784D60">
              <w:rPr>
                <w:rStyle w:val="affd"/>
              </w:rPr>
              <w:t>«ГОСУДАРСТВЕННЫЙ НАУЧНО-ИССЛЕДОВАТЕЛЬСКИЙ ИНСТИТУТ</w:t>
            </w:r>
          </w:p>
          <w:p w14:paraId="2D0ED276" w14:textId="77777777" w:rsidR="001C346D" w:rsidRDefault="001C346D" w:rsidP="00E52F79">
            <w:pPr>
              <w:spacing w:line="240" w:lineRule="auto"/>
              <w:ind w:firstLine="0"/>
              <w:jc w:val="center"/>
              <w:rPr>
                <w:rStyle w:val="affd"/>
              </w:rPr>
            </w:pPr>
            <w:r w:rsidRPr="00784D60">
              <w:rPr>
                <w:rStyle w:val="affd"/>
              </w:rPr>
              <w:t>АВИАЦИОННЫХ СИСТЕМ»</w:t>
            </w:r>
          </w:p>
          <w:p w14:paraId="2CACB663" w14:textId="77777777" w:rsidR="001C346D" w:rsidRDefault="001C346D" w:rsidP="004C529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</w:p>
          <w:p w14:paraId="78DDAC4F" w14:textId="77777777" w:rsidR="001C346D" w:rsidRPr="006E0211" w:rsidRDefault="001C346D" w:rsidP="004C529D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2AB5492" w14:textId="77777777" w:rsidR="001C346D" w:rsidRDefault="001C346D" w:rsidP="001C346D">
      <w:pPr>
        <w:pStyle w:val="a6"/>
      </w:pPr>
    </w:p>
    <w:p w14:paraId="01D805F0" w14:textId="166819E3" w:rsidR="001C346D" w:rsidRPr="00AB0189" w:rsidRDefault="00C12378" w:rsidP="001C346D">
      <w:pPr>
        <w:pStyle w:val="a6"/>
        <w:rPr>
          <w:b/>
        </w:rPr>
      </w:pPr>
      <w:r>
        <w:rPr>
          <w:b/>
        </w:rPr>
        <w:t>КОМПЛЕКС ПРОЕКТНОГО МОДЕЛИРОВАНИЯ</w:t>
      </w:r>
    </w:p>
    <w:p w14:paraId="576871B3" w14:textId="77777777" w:rsidR="001C346D" w:rsidRPr="007B2C51" w:rsidRDefault="001C346D" w:rsidP="001C346D">
      <w:pPr>
        <w:pStyle w:val="a6"/>
        <w:rPr>
          <w:b/>
        </w:rPr>
      </w:pPr>
    </w:p>
    <w:p w14:paraId="68DD6E2E" w14:textId="05D75ECA" w:rsidR="001C346D" w:rsidRDefault="0064698E" w:rsidP="001C346D">
      <w:pPr>
        <w:pStyle w:val="a8"/>
        <w:ind w:firstLine="0"/>
        <w:jc w:val="center"/>
        <w:rPr>
          <w:b/>
        </w:rPr>
      </w:pPr>
      <w:r>
        <w:rPr>
          <w:b/>
        </w:rPr>
        <w:t>Техническое задание</w:t>
      </w:r>
      <w:r w:rsidR="00C12378">
        <w:rPr>
          <w:b/>
        </w:rPr>
        <w:t xml:space="preserve"> на систему автоматизированной разработки «АСП МФЦИ»</w:t>
      </w:r>
    </w:p>
    <w:p w14:paraId="4191F4CF" w14:textId="77777777" w:rsidR="00C12378" w:rsidRPr="007B2C51" w:rsidRDefault="00C12378" w:rsidP="001C346D">
      <w:pPr>
        <w:pStyle w:val="a8"/>
        <w:ind w:firstLine="0"/>
        <w:jc w:val="center"/>
        <w:rPr>
          <w:b/>
        </w:rPr>
      </w:pPr>
    </w:p>
    <w:p w14:paraId="11D8D6CC" w14:textId="5D0F8BA6" w:rsidR="001C346D" w:rsidRPr="007B2C51" w:rsidRDefault="001C346D" w:rsidP="001C346D">
      <w:pPr>
        <w:pStyle w:val="a8"/>
        <w:ind w:firstLine="0"/>
        <w:jc w:val="center"/>
        <w:rPr>
          <w:b/>
        </w:rPr>
      </w:pPr>
      <w:r w:rsidRPr="007B2C51">
        <w:rPr>
          <w:b/>
        </w:rPr>
        <w:t>ЮСИЯ.</w:t>
      </w:r>
      <w:r w:rsidR="0062414E" w:rsidRPr="00C12378">
        <w:rPr>
          <w:b/>
          <w:highlight w:val="red"/>
        </w:rPr>
        <w:t>9791-01-000Д4</w:t>
      </w:r>
      <w:r w:rsidR="00015108">
        <w:rPr>
          <w:b/>
        </w:rPr>
        <w:t xml:space="preserve"> </w:t>
      </w:r>
    </w:p>
    <w:p w14:paraId="46B4FBCB" w14:textId="77777777" w:rsidR="001C346D" w:rsidRDefault="001C346D" w:rsidP="001C346D">
      <w:pPr>
        <w:pStyle w:val="a6"/>
      </w:pPr>
    </w:p>
    <w:p w14:paraId="282C709E" w14:textId="77777777" w:rsidR="001C346D" w:rsidRDefault="001C346D" w:rsidP="001C346D">
      <w:pPr>
        <w:pStyle w:val="a6"/>
      </w:pPr>
    </w:p>
    <w:p w14:paraId="4BE91705" w14:textId="5048519F" w:rsidR="001C346D" w:rsidRDefault="00544BD4" w:rsidP="001C346D">
      <w:pPr>
        <w:pStyle w:val="a6"/>
        <w:spacing w:line="480" w:lineRule="auto"/>
      </w:pPr>
      <w:r>
        <w:t>Версия 1.0</w:t>
      </w:r>
    </w:p>
    <w:p w14:paraId="4824E871" w14:textId="7302537A" w:rsidR="00CB1476" w:rsidRDefault="00CB1476" w:rsidP="001C346D">
      <w:pPr>
        <w:pStyle w:val="a6"/>
        <w:spacing w:line="480" w:lineRule="auto"/>
      </w:pPr>
    </w:p>
    <w:p w14:paraId="08B15C6E" w14:textId="77777777" w:rsidR="00544BD4" w:rsidRDefault="00544BD4" w:rsidP="001C346D">
      <w:pPr>
        <w:pStyle w:val="a6"/>
        <w:spacing w:line="480" w:lineRule="auto"/>
      </w:pPr>
    </w:p>
    <w:p w14:paraId="4AF617C8" w14:textId="77777777" w:rsidR="001C346D" w:rsidRDefault="001C346D" w:rsidP="001C346D">
      <w:pPr>
        <w:pStyle w:val="a6"/>
      </w:pPr>
      <w:r>
        <w:t>Москва</w:t>
      </w:r>
    </w:p>
    <w:p w14:paraId="5DFB409A" w14:textId="13899353" w:rsidR="001C346D" w:rsidRDefault="00597D3B" w:rsidP="001C346D">
      <w:pPr>
        <w:pStyle w:val="a6"/>
      </w:pPr>
      <w:r>
        <w:t>20</w:t>
      </w:r>
      <w:r w:rsidR="00C12378">
        <w:t>20</w:t>
      </w:r>
      <w:r w:rsidR="001C346D">
        <w:br w:type="page"/>
      </w:r>
    </w:p>
    <w:p w14:paraId="0AEA31D6" w14:textId="77777777" w:rsidR="00020643" w:rsidRPr="00DA2DE7" w:rsidRDefault="00DA2DE7" w:rsidP="00DA2DE7">
      <w:pPr>
        <w:pStyle w:val="a6"/>
      </w:pPr>
      <w:r w:rsidRPr="00DA2DE7">
        <w:lastRenderedPageBreak/>
        <w:t>Лист подписей и согласований</w:t>
      </w:r>
    </w:p>
    <w:tbl>
      <w:tblPr>
        <w:tblW w:w="9640" w:type="dxa"/>
        <w:jc w:val="right"/>
        <w:tblLayout w:type="fixed"/>
        <w:tblLook w:val="01E0" w:firstRow="1" w:lastRow="1" w:firstColumn="1" w:lastColumn="1" w:noHBand="0" w:noVBand="0"/>
      </w:tblPr>
      <w:tblGrid>
        <w:gridCol w:w="4820"/>
        <w:gridCol w:w="4820"/>
      </w:tblGrid>
      <w:tr w:rsidR="007A5D9B" w:rsidRPr="00A023E6" w14:paraId="5B491379" w14:textId="77777777" w:rsidTr="008759A2">
        <w:trPr>
          <w:jc w:val="right"/>
        </w:trPr>
        <w:tc>
          <w:tcPr>
            <w:tcW w:w="4820" w:type="dxa"/>
          </w:tcPr>
          <w:p w14:paraId="558682B5" w14:textId="77777777" w:rsidR="007A5D9B" w:rsidRPr="007A5D9B" w:rsidRDefault="007A5D9B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ind w:firstLine="306"/>
              <w:jc w:val="left"/>
              <w:rPr>
                <w:b/>
                <w:bCs/>
                <w:color w:val="000000"/>
              </w:rPr>
            </w:pPr>
            <w:r w:rsidRPr="007A5D9B">
              <w:rPr>
                <w:b/>
                <w:bCs/>
                <w:color w:val="000000"/>
              </w:rPr>
              <w:t>ПАО «Туполев»</w:t>
            </w:r>
          </w:p>
        </w:tc>
        <w:tc>
          <w:tcPr>
            <w:tcW w:w="4820" w:type="dxa"/>
          </w:tcPr>
          <w:p w14:paraId="24513ACA" w14:textId="77777777" w:rsidR="007A5D9B" w:rsidRPr="007A5D9B" w:rsidRDefault="007A5D9B" w:rsidP="000852B4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left"/>
              <w:rPr>
                <w:b/>
                <w:bCs/>
                <w:color w:val="000000"/>
              </w:rPr>
            </w:pPr>
            <w:r w:rsidRPr="007A5D9B">
              <w:rPr>
                <w:b/>
                <w:bCs/>
                <w:color w:val="000000"/>
              </w:rPr>
              <w:t>ФГУП «</w:t>
            </w:r>
            <w:proofErr w:type="spellStart"/>
            <w:r w:rsidRPr="007A5D9B">
              <w:rPr>
                <w:b/>
                <w:bCs/>
                <w:color w:val="000000"/>
              </w:rPr>
              <w:t>ГосНИИАС</w:t>
            </w:r>
            <w:proofErr w:type="spellEnd"/>
            <w:r w:rsidRPr="007A5D9B">
              <w:rPr>
                <w:b/>
                <w:bCs/>
                <w:color w:val="000000"/>
              </w:rPr>
              <w:t>»</w:t>
            </w:r>
          </w:p>
        </w:tc>
      </w:tr>
      <w:tr w:rsidR="007A5D9B" w:rsidRPr="00A023E6" w14:paraId="1FE25744" w14:textId="77777777" w:rsidTr="008759A2">
        <w:trPr>
          <w:jc w:val="right"/>
        </w:trPr>
        <w:tc>
          <w:tcPr>
            <w:tcW w:w="4820" w:type="dxa"/>
          </w:tcPr>
          <w:p w14:paraId="6DB25936" w14:textId="5FF92C4B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</w:p>
        </w:tc>
        <w:tc>
          <w:tcPr>
            <w:tcW w:w="4820" w:type="dxa"/>
          </w:tcPr>
          <w:p w14:paraId="6E156FBD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 xml:space="preserve">Начальник </w:t>
            </w:r>
            <w:r>
              <w:rPr>
                <w:bCs/>
                <w:color w:val="000000"/>
              </w:rPr>
              <w:t>подразделения</w:t>
            </w:r>
            <w:r w:rsidRPr="00A023E6">
              <w:rPr>
                <w:bCs/>
                <w:color w:val="000000"/>
              </w:rPr>
              <w:t xml:space="preserve"> 2100</w:t>
            </w:r>
          </w:p>
          <w:p w14:paraId="476CA111" w14:textId="77777777" w:rsidR="007A5D9B" w:rsidRPr="00A023E6" w:rsidRDefault="007A5D9B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_</w:t>
            </w:r>
            <w:r w:rsidRPr="00A023E6">
              <w:rPr>
                <w:bCs/>
                <w:color w:val="000000"/>
              </w:rPr>
              <w:t>_________Г.</w:t>
            </w:r>
            <w:r>
              <w:rPr>
                <w:bCs/>
                <w:color w:val="000000"/>
              </w:rPr>
              <w:t xml:space="preserve"> </w:t>
            </w:r>
            <w:r w:rsidRPr="00A023E6">
              <w:rPr>
                <w:bCs/>
                <w:color w:val="000000"/>
              </w:rPr>
              <w:t xml:space="preserve">А. </w:t>
            </w:r>
            <w:proofErr w:type="spellStart"/>
            <w:r w:rsidRPr="00A023E6">
              <w:rPr>
                <w:bCs/>
                <w:color w:val="000000"/>
              </w:rPr>
              <w:t>Чуянов</w:t>
            </w:r>
            <w:proofErr w:type="spellEnd"/>
          </w:p>
          <w:p w14:paraId="2D6BE94F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г.</w:t>
            </w:r>
          </w:p>
        </w:tc>
      </w:tr>
      <w:tr w:rsidR="007A5D9B" w:rsidRPr="00A023E6" w14:paraId="056D27B3" w14:textId="77777777" w:rsidTr="008759A2">
        <w:trPr>
          <w:jc w:val="right"/>
        </w:trPr>
        <w:tc>
          <w:tcPr>
            <w:tcW w:w="4820" w:type="dxa"/>
          </w:tcPr>
          <w:p w14:paraId="63FA1BB5" w14:textId="28E5D25E" w:rsidR="007A5D9B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</w:p>
          <w:p w14:paraId="47B2809C" w14:textId="7AB0312A" w:rsidR="007A5D9B" w:rsidRPr="007A5D9B" w:rsidRDefault="007A5D9B" w:rsidP="000852B4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4820" w:type="dxa"/>
          </w:tcPr>
          <w:p w14:paraId="25FCC647" w14:textId="48D543C7" w:rsidR="007A5D9B" w:rsidRPr="00A023E6" w:rsidRDefault="008D225E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Начальник лаборатории 217</w:t>
            </w:r>
            <w:r w:rsidR="007A5D9B" w:rsidRPr="00A023E6">
              <w:rPr>
                <w:bCs/>
                <w:color w:val="000000"/>
              </w:rPr>
              <w:t>0</w:t>
            </w:r>
          </w:p>
          <w:p w14:paraId="6D4F50F5" w14:textId="140A1BA3" w:rsidR="007A5D9B" w:rsidRPr="00A023E6" w:rsidRDefault="007A5D9B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</w:t>
            </w:r>
            <w:r w:rsidR="00A8095A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_</w:t>
            </w:r>
            <w:r w:rsidRPr="00A023E6">
              <w:rPr>
                <w:bCs/>
                <w:color w:val="000000"/>
              </w:rPr>
              <w:t>______</w:t>
            </w:r>
            <w:r>
              <w:rPr>
                <w:bCs/>
                <w:color w:val="000000"/>
              </w:rPr>
              <w:t>__</w:t>
            </w:r>
            <w:r w:rsidR="00A8095A">
              <w:rPr>
                <w:bCs/>
                <w:color w:val="000000"/>
              </w:rPr>
              <w:t>А. С. Целиков</w:t>
            </w:r>
          </w:p>
          <w:p w14:paraId="6C9AB05F" w14:textId="0052C2B9" w:rsidR="007A5D9B" w:rsidRPr="00A023E6" w:rsidRDefault="007A5D9B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="008759A2">
              <w:rPr>
                <w:bCs/>
                <w:color w:val="000000"/>
              </w:rPr>
              <w:t xml:space="preserve"> г.</w:t>
            </w:r>
          </w:p>
        </w:tc>
      </w:tr>
      <w:tr w:rsidR="008759A2" w:rsidRPr="00A023E6" w14:paraId="56A102A4" w14:textId="77777777" w:rsidTr="008759A2">
        <w:trPr>
          <w:jc w:val="right"/>
        </w:trPr>
        <w:tc>
          <w:tcPr>
            <w:tcW w:w="4820" w:type="dxa"/>
          </w:tcPr>
          <w:p w14:paraId="1894B204" w14:textId="77777777" w:rsid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left"/>
              <w:rPr>
                <w:b/>
                <w:bCs/>
                <w:color w:val="000000"/>
              </w:rPr>
            </w:pPr>
          </w:p>
          <w:p w14:paraId="19CC6BF7" w14:textId="77777777" w:rsid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left"/>
              <w:rPr>
                <w:b/>
                <w:bCs/>
                <w:color w:val="000000"/>
              </w:rPr>
            </w:pPr>
          </w:p>
          <w:p w14:paraId="60E314C2" w14:textId="40691160" w:rsid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ind w:firstLine="306"/>
              <w:jc w:val="left"/>
              <w:rPr>
                <w:bCs/>
                <w:color w:val="000000"/>
              </w:rPr>
            </w:pPr>
            <w:r w:rsidRPr="007A5D9B">
              <w:rPr>
                <w:b/>
                <w:bCs/>
                <w:color w:val="000000"/>
              </w:rPr>
              <w:t>ЖЛИ и ДБ</w:t>
            </w:r>
          </w:p>
        </w:tc>
        <w:tc>
          <w:tcPr>
            <w:tcW w:w="4820" w:type="dxa"/>
          </w:tcPr>
          <w:p w14:paraId="0BB33AF1" w14:textId="77777777" w:rsidR="008759A2" w:rsidRPr="00A023E6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 xml:space="preserve">Начальник </w:t>
            </w:r>
            <w:r>
              <w:rPr>
                <w:bCs/>
                <w:color w:val="000000"/>
              </w:rPr>
              <w:t>сектора</w:t>
            </w:r>
            <w:r w:rsidRPr="00A023E6">
              <w:rPr>
                <w:bCs/>
                <w:color w:val="000000"/>
              </w:rPr>
              <w:t xml:space="preserve"> 211</w:t>
            </w:r>
            <w:r>
              <w:rPr>
                <w:bCs/>
                <w:color w:val="000000"/>
              </w:rPr>
              <w:t>5</w:t>
            </w:r>
          </w:p>
          <w:p w14:paraId="75E8DE87" w14:textId="77777777" w:rsidR="008759A2" w:rsidRPr="00A023E6" w:rsidRDefault="008759A2" w:rsidP="008759A2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_________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А</w:t>
            </w:r>
            <w:r w:rsidRPr="00A023E6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 xml:space="preserve"> С. Барулин</w:t>
            </w:r>
          </w:p>
          <w:p w14:paraId="02A031BE" w14:textId="01ADDCFA" w:rsid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г.</w:t>
            </w:r>
          </w:p>
        </w:tc>
      </w:tr>
      <w:tr w:rsidR="007A5D9B" w:rsidRPr="00A023E6" w14:paraId="02170FB9" w14:textId="77777777" w:rsidTr="008759A2">
        <w:trPr>
          <w:jc w:val="right"/>
        </w:trPr>
        <w:tc>
          <w:tcPr>
            <w:tcW w:w="4820" w:type="dxa"/>
          </w:tcPr>
          <w:p w14:paraId="63ED1E97" w14:textId="77777777" w:rsidR="008759A2" w:rsidRDefault="008759A2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</w:p>
          <w:p w14:paraId="45AB0CE2" w14:textId="2433FB1C" w:rsidR="007A5D9B" w:rsidRPr="00A023E6" w:rsidRDefault="007A5D9B" w:rsidP="008759A2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_______</w:t>
            </w:r>
            <w:r w:rsidR="00544BD4">
              <w:rPr>
                <w:bCs/>
                <w:color w:val="000000"/>
              </w:rPr>
              <w:t>_</w:t>
            </w:r>
            <w:r w:rsidRPr="00A023E6">
              <w:rPr>
                <w:bCs/>
                <w:color w:val="000000"/>
              </w:rPr>
              <w:t>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С. В. Большов</w:t>
            </w:r>
          </w:p>
          <w:p w14:paraId="4E1A1597" w14:textId="77777777" w:rsidR="007A5D9B" w:rsidRDefault="007A5D9B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</w:t>
            </w:r>
            <w:r>
              <w:rPr>
                <w:bCs/>
                <w:color w:val="000000"/>
              </w:rPr>
              <w:t>.</w:t>
            </w:r>
          </w:p>
        </w:tc>
        <w:tc>
          <w:tcPr>
            <w:tcW w:w="4820" w:type="dxa"/>
          </w:tcPr>
          <w:p w14:paraId="59BB1360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Ведущий инженер</w:t>
            </w:r>
          </w:p>
          <w:p w14:paraId="78E33BB0" w14:textId="77777777" w:rsidR="007A5D9B" w:rsidRPr="00A023E6" w:rsidRDefault="007A5D9B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__________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В. И. Адамов</w:t>
            </w:r>
          </w:p>
          <w:p w14:paraId="4075CBC5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</w:t>
            </w:r>
            <w:r>
              <w:rPr>
                <w:bCs/>
                <w:color w:val="000000"/>
              </w:rPr>
              <w:t>.</w:t>
            </w:r>
          </w:p>
        </w:tc>
      </w:tr>
      <w:tr w:rsidR="007A5D9B" w:rsidRPr="00A023E6" w14:paraId="15E6EFBD" w14:textId="77777777" w:rsidTr="008759A2">
        <w:trPr>
          <w:jc w:val="right"/>
        </w:trPr>
        <w:tc>
          <w:tcPr>
            <w:tcW w:w="4820" w:type="dxa"/>
          </w:tcPr>
          <w:p w14:paraId="517F6020" w14:textId="77777777" w:rsidR="008759A2" w:rsidRDefault="008759A2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/>
                <w:bCs/>
                <w:color w:val="000000"/>
              </w:rPr>
            </w:pPr>
          </w:p>
          <w:p w14:paraId="70E2E317" w14:textId="77777777" w:rsid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left"/>
              <w:rPr>
                <w:b/>
                <w:bCs/>
                <w:color w:val="000000"/>
              </w:rPr>
            </w:pPr>
          </w:p>
          <w:p w14:paraId="49C2E6CD" w14:textId="5B94A74C" w:rsidR="007A5D9B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ind w:firstLine="306"/>
              <w:jc w:val="left"/>
              <w:rPr>
                <w:bCs/>
                <w:color w:val="000000"/>
              </w:rPr>
            </w:pPr>
            <w:r w:rsidRPr="008759A2">
              <w:rPr>
                <w:b/>
                <w:bCs/>
                <w:color w:val="000000"/>
              </w:rPr>
              <w:t xml:space="preserve">АО «ОКБ </w:t>
            </w:r>
            <w:proofErr w:type="spellStart"/>
            <w:r w:rsidRPr="008759A2">
              <w:rPr>
                <w:b/>
                <w:bCs/>
                <w:color w:val="000000"/>
              </w:rPr>
              <w:t>Электроавтоматика</w:t>
            </w:r>
            <w:proofErr w:type="spellEnd"/>
            <w:r w:rsidRPr="008759A2">
              <w:rPr>
                <w:b/>
                <w:bCs/>
                <w:color w:val="000000"/>
              </w:rPr>
              <w:t>»</w:t>
            </w:r>
          </w:p>
        </w:tc>
        <w:tc>
          <w:tcPr>
            <w:tcW w:w="4820" w:type="dxa"/>
          </w:tcPr>
          <w:p w14:paraId="551D21F6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Ведущий инженер</w:t>
            </w:r>
          </w:p>
          <w:p w14:paraId="59ACC2E4" w14:textId="77777777" w:rsidR="007A5D9B" w:rsidRPr="00A023E6" w:rsidRDefault="007A5D9B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_________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 xml:space="preserve">В. В. </w:t>
            </w:r>
            <w:proofErr w:type="spellStart"/>
            <w:r>
              <w:rPr>
                <w:bCs/>
                <w:color w:val="000000"/>
              </w:rPr>
              <w:t>Прозоров</w:t>
            </w:r>
            <w:proofErr w:type="spellEnd"/>
          </w:p>
          <w:p w14:paraId="7F19A549" w14:textId="52048DC4" w:rsidR="007A5D9B" w:rsidRDefault="007A5D9B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</w:t>
            </w:r>
            <w:r w:rsidR="008759A2">
              <w:rPr>
                <w:bCs/>
                <w:color w:val="000000"/>
              </w:rPr>
              <w:t>.</w:t>
            </w:r>
          </w:p>
        </w:tc>
      </w:tr>
      <w:tr w:rsidR="008759A2" w:rsidRPr="00A023E6" w14:paraId="427492E2" w14:textId="77777777" w:rsidTr="008759A2">
        <w:trPr>
          <w:jc w:val="right"/>
        </w:trPr>
        <w:tc>
          <w:tcPr>
            <w:tcW w:w="4820" w:type="dxa"/>
          </w:tcPr>
          <w:p w14:paraId="1B600AB5" w14:textId="70659C5D" w:rsidR="008759A2" w:rsidRP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ind w:firstLine="0"/>
              <w:jc w:val="left"/>
              <w:rPr>
                <w:b/>
                <w:bCs/>
                <w:color w:val="000000"/>
              </w:rPr>
            </w:pPr>
          </w:p>
        </w:tc>
        <w:tc>
          <w:tcPr>
            <w:tcW w:w="4820" w:type="dxa"/>
          </w:tcPr>
          <w:p w14:paraId="64C4C901" w14:textId="77777777" w:rsidR="008759A2" w:rsidRPr="00A023E6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Ведущий инженер</w:t>
            </w:r>
          </w:p>
          <w:p w14:paraId="6C601828" w14:textId="77777777" w:rsidR="008759A2" w:rsidRPr="00A023E6" w:rsidRDefault="008759A2" w:rsidP="008759A2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</w:t>
            </w:r>
            <w:r>
              <w:rPr>
                <w:bCs/>
                <w:color w:val="000000"/>
              </w:rPr>
              <w:t>_</w:t>
            </w:r>
            <w:r w:rsidRPr="00A023E6">
              <w:rPr>
                <w:bCs/>
                <w:color w:val="000000"/>
              </w:rPr>
              <w:t>___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М. А. Глухов</w:t>
            </w:r>
          </w:p>
          <w:p w14:paraId="4E879539" w14:textId="3D8BACD8" w:rsidR="008759A2" w:rsidRDefault="008759A2" w:rsidP="008759A2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</w:t>
            </w:r>
            <w:r>
              <w:rPr>
                <w:bCs/>
                <w:color w:val="000000"/>
              </w:rPr>
              <w:t>.</w:t>
            </w:r>
          </w:p>
        </w:tc>
      </w:tr>
      <w:tr w:rsidR="007A5D9B" w:rsidRPr="00A023E6" w14:paraId="06915785" w14:textId="77777777" w:rsidTr="008759A2">
        <w:trPr>
          <w:jc w:val="right"/>
        </w:trPr>
        <w:tc>
          <w:tcPr>
            <w:tcW w:w="4820" w:type="dxa"/>
          </w:tcPr>
          <w:p w14:paraId="5787CFD8" w14:textId="77777777" w:rsidR="007A5D9B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</w:p>
        </w:tc>
        <w:tc>
          <w:tcPr>
            <w:tcW w:w="4820" w:type="dxa"/>
          </w:tcPr>
          <w:p w14:paraId="103D756D" w14:textId="6320364B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Инженер</w:t>
            </w:r>
            <w:r w:rsidR="00C12378">
              <w:rPr>
                <w:bCs/>
                <w:color w:val="000000"/>
              </w:rPr>
              <w:t xml:space="preserve"> 2 категории</w:t>
            </w:r>
          </w:p>
          <w:p w14:paraId="20CE95EA" w14:textId="77777777" w:rsidR="007A5D9B" w:rsidRPr="00A023E6" w:rsidRDefault="007A5D9B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__________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Э. Д. Глухова</w:t>
            </w:r>
          </w:p>
          <w:p w14:paraId="3059F824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ind w:firstLine="106"/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</w:t>
            </w:r>
            <w:r>
              <w:rPr>
                <w:bCs/>
                <w:color w:val="000000"/>
              </w:rPr>
              <w:t>.</w:t>
            </w:r>
          </w:p>
        </w:tc>
      </w:tr>
      <w:tr w:rsidR="007A5D9B" w14:paraId="2FAA17D1" w14:textId="77777777" w:rsidTr="008759A2">
        <w:trPr>
          <w:jc w:val="right"/>
        </w:trPr>
        <w:tc>
          <w:tcPr>
            <w:tcW w:w="4820" w:type="dxa"/>
          </w:tcPr>
          <w:p w14:paraId="10D74603" w14:textId="77777777" w:rsidR="007A5D9B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</w:p>
        </w:tc>
        <w:tc>
          <w:tcPr>
            <w:tcW w:w="4820" w:type="dxa"/>
          </w:tcPr>
          <w:p w14:paraId="2DA59983" w14:textId="77777777" w:rsidR="007A5D9B" w:rsidRPr="00A023E6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Инженер</w:t>
            </w:r>
          </w:p>
          <w:p w14:paraId="44FF07D0" w14:textId="77777777" w:rsidR="007A5D9B" w:rsidRPr="00A023E6" w:rsidRDefault="007A5D9B" w:rsidP="007A5D9B">
            <w:pPr>
              <w:tabs>
                <w:tab w:val="num" w:pos="0"/>
              </w:tabs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_______</w:t>
            </w:r>
            <w:r>
              <w:rPr>
                <w:bCs/>
                <w:color w:val="000000"/>
              </w:rPr>
              <w:t>__</w:t>
            </w:r>
            <w:r w:rsidRPr="00A023E6">
              <w:rPr>
                <w:bCs/>
                <w:color w:val="000000"/>
              </w:rPr>
              <w:t>_</w:t>
            </w:r>
            <w:r>
              <w:rPr>
                <w:bCs/>
                <w:color w:val="000000"/>
              </w:rPr>
              <w:t>О. И. Чернышева</w:t>
            </w:r>
          </w:p>
          <w:p w14:paraId="06DB8C82" w14:textId="77777777" w:rsidR="007A5D9B" w:rsidRDefault="007A5D9B" w:rsidP="007A5D9B">
            <w:pPr>
              <w:tabs>
                <w:tab w:val="num" w:pos="0"/>
                <w:tab w:val="left" w:pos="3667"/>
                <w:tab w:val="left" w:pos="7339"/>
                <w:tab w:val="left" w:pos="10421"/>
              </w:tabs>
              <w:spacing w:before="120"/>
              <w:jc w:val="right"/>
              <w:rPr>
                <w:bCs/>
                <w:color w:val="000000"/>
              </w:rPr>
            </w:pPr>
            <w:r w:rsidRPr="00A023E6">
              <w:rPr>
                <w:bCs/>
                <w:color w:val="000000"/>
              </w:rPr>
              <w:t>«___»______________201</w:t>
            </w:r>
            <w:r>
              <w:rPr>
                <w:bCs/>
                <w:color w:val="000000"/>
              </w:rPr>
              <w:t>8</w:t>
            </w:r>
            <w:r w:rsidRPr="00A023E6">
              <w:rPr>
                <w:bCs/>
                <w:color w:val="000000"/>
              </w:rPr>
              <w:t xml:space="preserve"> г</w:t>
            </w:r>
          </w:p>
        </w:tc>
      </w:tr>
    </w:tbl>
    <w:sdt>
      <w:sdtPr>
        <w:rPr>
          <w:rFonts w:ascii="Times New Roman" w:eastAsia="Calibri" w:hAnsi="Times New Roman"/>
          <w:b w:val="0"/>
          <w:bCs w:val="0"/>
          <w:color w:val="auto"/>
        </w:rPr>
        <w:id w:val="-813569040"/>
        <w:docPartObj>
          <w:docPartGallery w:val="Table of Contents"/>
          <w:docPartUnique/>
        </w:docPartObj>
      </w:sdtPr>
      <w:sdtContent>
        <w:p w14:paraId="2B60766F" w14:textId="77777777" w:rsidR="00946D75" w:rsidRPr="00946D75" w:rsidRDefault="00946D75" w:rsidP="00946D75">
          <w:pPr>
            <w:pStyle w:val="af6"/>
            <w:ind w:firstLine="708"/>
            <w:jc w:val="left"/>
            <w:rPr>
              <w:color w:val="auto"/>
            </w:rPr>
          </w:pPr>
          <w:r w:rsidRPr="00946D75">
            <w:rPr>
              <w:color w:val="auto"/>
            </w:rPr>
            <w:t>Содержание</w:t>
          </w:r>
        </w:p>
        <w:p w14:paraId="1506A41A" w14:textId="46638617" w:rsidR="00782E04" w:rsidRDefault="00946D75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89495" w:history="1">
            <w:r w:rsidR="00782E04" w:rsidRPr="00D17D4A">
              <w:rPr>
                <w:rStyle w:val="af7"/>
                <w:noProof/>
              </w:rPr>
              <w:t>1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Аннотация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_Toc33689495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4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3AD22F9E" w14:textId="2F4F3DA5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496" w:history="1">
            <w:r w:rsidR="00782E04" w:rsidRPr="00D17D4A">
              <w:rPr>
                <w:rStyle w:val="af7"/>
                <w:noProof/>
              </w:rPr>
              <w:t>2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Введение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_Toc33689496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4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2C79A6C1" w14:textId="363EAF25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497" w:history="1">
            <w:r w:rsidR="00782E04" w:rsidRPr="00D17D4A">
              <w:rPr>
                <w:rStyle w:val="af7"/>
                <w:noProof/>
              </w:rPr>
              <w:t>3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Разработка общего вида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_Toc33689497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51FEF23C" w14:textId="199F25CF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498" w:history="1">
            <w:r w:rsidR="00782E04" w:rsidRPr="00D17D4A">
              <w:rPr>
                <w:rStyle w:val="af7"/>
                <w:noProof/>
              </w:rPr>
              <w:t>4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Разработка перечня свойств элементов человеко-машинного интерфейса МФЦИ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_Toc33689498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7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3C9FC382" w14:textId="2E27C8D3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499" w:history="1">
            <w:r w:rsidR="00782E04" w:rsidRPr="00D17D4A">
              <w:rPr>
                <w:rStyle w:val="af7"/>
                <w:noProof/>
              </w:rPr>
              <w:t>5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Разработка перечня свойств сигналов, необходимых для отображения элементов человеко-машинного интерфейса МФЦИ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_Toc33689499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10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581C38A7" w14:textId="647D5BAA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500" w:history="1">
            <w:r w:rsidR="00782E04" w:rsidRPr="00D17D4A">
              <w:rPr>
                <w:rStyle w:val="af7"/>
                <w:noProof/>
              </w:rPr>
              <w:t>6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Составление документа ТЗ в соответствии с ГОСТ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_Toc33689500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13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4DB6441F" w14:textId="0244DF01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501" w:history="1">
            <w:r w:rsidR="00782E04" w:rsidRPr="00D17D4A">
              <w:rPr>
                <w:rStyle w:val="af7"/>
                <w:noProof/>
              </w:rPr>
              <w:t>7</w:t>
            </w:r>
            <w:r w:rsidR="00782E0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E04" w:rsidRPr="00D17D4A">
              <w:rPr>
                <w:rStyle w:val="af7"/>
                <w:noProof/>
              </w:rPr>
              <w:t>Список использованных источников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_Toc33689501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14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646030DA" w14:textId="59CF49C0" w:rsidR="00782E04" w:rsidRDefault="005F3682">
          <w:pPr>
            <w:pStyle w:val="1c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89502" w:history="1">
            <w:r w:rsidR="00782E04" w:rsidRPr="00D17D4A">
              <w:rPr>
                <w:rStyle w:val="af7"/>
                <w:noProof/>
              </w:rPr>
              <w:t>Лист регистрации изменений</w:t>
            </w:r>
            <w:r w:rsidR="00782E04">
              <w:rPr>
                <w:noProof/>
                <w:webHidden/>
              </w:rPr>
              <w:tab/>
            </w:r>
            <w:r w:rsidR="00782E04">
              <w:rPr>
                <w:noProof/>
                <w:webHidden/>
              </w:rPr>
              <w:fldChar w:fldCharType="begin"/>
            </w:r>
            <w:r w:rsidR="00782E04">
              <w:rPr>
                <w:noProof/>
                <w:webHidden/>
              </w:rPr>
              <w:instrText xml:space="preserve"> PAGEREF _Toc33689502 \h </w:instrText>
            </w:r>
            <w:r w:rsidR="00782E04">
              <w:rPr>
                <w:noProof/>
                <w:webHidden/>
              </w:rPr>
            </w:r>
            <w:r w:rsidR="00782E04">
              <w:rPr>
                <w:noProof/>
                <w:webHidden/>
              </w:rPr>
              <w:fldChar w:fldCharType="separate"/>
            </w:r>
            <w:r w:rsidR="008318B1">
              <w:rPr>
                <w:noProof/>
                <w:webHidden/>
              </w:rPr>
              <w:t>15</w:t>
            </w:r>
            <w:r w:rsidR="00782E04">
              <w:rPr>
                <w:noProof/>
                <w:webHidden/>
              </w:rPr>
              <w:fldChar w:fldCharType="end"/>
            </w:r>
          </w:hyperlink>
        </w:p>
        <w:p w14:paraId="2D0040DF" w14:textId="746D0285" w:rsidR="00946D75" w:rsidRDefault="00946D75">
          <w:r>
            <w:rPr>
              <w:b/>
              <w:bCs/>
            </w:rPr>
            <w:fldChar w:fldCharType="end"/>
          </w:r>
        </w:p>
      </w:sdtContent>
    </w:sdt>
    <w:p w14:paraId="7DC565DD" w14:textId="088F30B9" w:rsidR="00335B32" w:rsidRDefault="00335B32">
      <w:pPr>
        <w:spacing w:after="200" w:line="276" w:lineRule="auto"/>
        <w:ind w:firstLine="0"/>
        <w:jc w:val="left"/>
      </w:pPr>
      <w:r>
        <w:br w:type="page"/>
      </w:r>
    </w:p>
    <w:p w14:paraId="784CD75C" w14:textId="479D4E97" w:rsidR="00C12378" w:rsidRDefault="00C12378" w:rsidP="00C12378">
      <w:pPr>
        <w:pStyle w:val="16"/>
      </w:pPr>
      <w:bookmarkStart w:id="2" w:name="_Toc33689495"/>
      <w:r>
        <w:lastRenderedPageBreak/>
        <w:t>Аннотация</w:t>
      </w:r>
      <w:bookmarkEnd w:id="2"/>
    </w:p>
    <w:p w14:paraId="78DCDF61" w14:textId="2FFAC573" w:rsidR="00C43A78" w:rsidRDefault="00C43A78" w:rsidP="00C12378">
      <w:pPr>
        <w:pStyle w:val="16"/>
      </w:pPr>
      <w:bookmarkStart w:id="3" w:name="_Toc33689496"/>
      <w:r>
        <w:t>Введение</w:t>
      </w:r>
      <w:bookmarkEnd w:id="3"/>
    </w:p>
    <w:p w14:paraId="047445EE" w14:textId="63744E5A" w:rsidR="00C43A78" w:rsidRDefault="00C43A78" w:rsidP="00C43A78">
      <w:pPr>
        <w:pStyle w:val="16"/>
      </w:pPr>
      <w:r>
        <w:br w:type="page"/>
      </w:r>
    </w:p>
    <w:p w14:paraId="6FB0EBAF" w14:textId="6D62C0F1" w:rsidR="00C43A78" w:rsidRPr="00C43A78" w:rsidRDefault="00C43A78" w:rsidP="00C43A78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  <w:sectPr w:rsidR="00C43A78" w:rsidRPr="00C43A78" w:rsidSect="00946D75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FB8A695" w14:textId="0A4D048A" w:rsidR="00110310" w:rsidRDefault="00496003" w:rsidP="00C12378">
      <w:pPr>
        <w:pStyle w:val="16"/>
      </w:pPr>
      <w:r>
        <w:lastRenderedPageBreak/>
        <w:t xml:space="preserve">Требования к </w:t>
      </w:r>
      <w:r w:rsidR="00B97124">
        <w:t>интерфейсу</w:t>
      </w:r>
    </w:p>
    <w:p w14:paraId="7AB06CFA" w14:textId="3C93DE01" w:rsidR="00110310" w:rsidRDefault="00110310" w:rsidP="00110310">
      <w:pPr>
        <w:pStyle w:val="14"/>
        <w:ind w:firstLine="0"/>
      </w:pPr>
      <w:r>
        <w:rPr>
          <w:noProof/>
        </w:rPr>
        <w:drawing>
          <wp:inline distT="0" distB="0" distL="0" distR="0" wp14:anchorId="21B55D05" wp14:editId="10100D3C">
            <wp:extent cx="9161585" cy="5442448"/>
            <wp:effectExtent l="0" t="0" r="1905" b="6350"/>
            <wp:docPr id="2" name="Рисунок 2" descr="Z:\Интерфейс ИУПК\Индикатор МФЦИ\Презентация студентам\Пример про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Z:\Интерфейс ИУПК\Индикатор МФЦИ\Презентация студентам\Пример програм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888" cy="54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4652" w14:textId="1C9EF004" w:rsidR="00110310" w:rsidRDefault="00110310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</w:pPr>
      <w:r>
        <w:br w:type="page"/>
      </w:r>
    </w:p>
    <w:p w14:paraId="0AB01A94" w14:textId="35232843" w:rsidR="00B97124" w:rsidRDefault="00B97124" w:rsidP="00C12378">
      <w:pPr>
        <w:pStyle w:val="16"/>
      </w:pPr>
      <w:bookmarkStart w:id="4" w:name="_Toc33689498"/>
      <w:r>
        <w:lastRenderedPageBreak/>
        <w:t>Требования к БД</w:t>
      </w:r>
    </w:p>
    <w:p w14:paraId="1A653931" w14:textId="32F8B7CE" w:rsidR="00C12378" w:rsidRDefault="006D278D" w:rsidP="00B97124">
      <w:pPr>
        <w:pStyle w:val="25"/>
      </w:pPr>
      <w:r>
        <w:t>Перечень</w:t>
      </w:r>
      <w:r w:rsidR="00C12378">
        <w:t xml:space="preserve"> свойств элементов человеко-машинного интерфейса МФЦИ</w:t>
      </w:r>
      <w:bookmarkEnd w:id="4"/>
    </w:p>
    <w:tbl>
      <w:tblPr>
        <w:tblStyle w:val="afe"/>
        <w:tblW w:w="13745" w:type="dxa"/>
        <w:tblLook w:val="04A0" w:firstRow="1" w:lastRow="0" w:firstColumn="1" w:lastColumn="0" w:noHBand="0" w:noVBand="1"/>
      </w:tblPr>
      <w:tblGrid>
        <w:gridCol w:w="1799"/>
        <w:gridCol w:w="1970"/>
        <w:gridCol w:w="3570"/>
        <w:gridCol w:w="2579"/>
        <w:gridCol w:w="2188"/>
        <w:gridCol w:w="1639"/>
      </w:tblGrid>
      <w:tr w:rsidR="003B6429" w14:paraId="08B6935C" w14:textId="0A98AE27" w:rsidTr="0064698E">
        <w:tc>
          <w:tcPr>
            <w:tcW w:w="1799" w:type="dxa"/>
            <w:vAlign w:val="center"/>
          </w:tcPr>
          <w:p w14:paraId="7E1E50A6" w14:textId="4FF6DDAE" w:rsidR="003B6429" w:rsidRPr="00220513" w:rsidRDefault="003B6429" w:rsidP="00220513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220513">
              <w:rPr>
                <w:b/>
              </w:rPr>
              <w:t>Название элемента</w:t>
            </w:r>
          </w:p>
        </w:tc>
        <w:tc>
          <w:tcPr>
            <w:tcW w:w="1970" w:type="dxa"/>
            <w:vAlign w:val="center"/>
          </w:tcPr>
          <w:p w14:paraId="6C08EDA9" w14:textId="56AD5FDE" w:rsidR="003B6429" w:rsidRPr="00220513" w:rsidRDefault="003B6429" w:rsidP="00220513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220513">
              <w:rPr>
                <w:b/>
              </w:rPr>
              <w:t>Название свойства</w:t>
            </w:r>
          </w:p>
        </w:tc>
        <w:tc>
          <w:tcPr>
            <w:tcW w:w="3570" w:type="dxa"/>
            <w:vAlign w:val="center"/>
          </w:tcPr>
          <w:p w14:paraId="2D924D6E" w14:textId="3698AB97" w:rsidR="003B6429" w:rsidRPr="00220513" w:rsidRDefault="003B6429" w:rsidP="00220513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220513">
              <w:rPr>
                <w:b/>
              </w:rPr>
              <w:t>Описание свойства</w:t>
            </w:r>
          </w:p>
        </w:tc>
        <w:tc>
          <w:tcPr>
            <w:tcW w:w="2579" w:type="dxa"/>
            <w:vAlign w:val="center"/>
          </w:tcPr>
          <w:p w14:paraId="60B13120" w14:textId="619F3D88" w:rsidR="003B6429" w:rsidRPr="00220513" w:rsidRDefault="003B6429" w:rsidP="00220513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220513">
              <w:rPr>
                <w:b/>
              </w:rPr>
              <w:t>Чем задается (текст, выбор из вариантов и т.д.)</w:t>
            </w:r>
          </w:p>
        </w:tc>
        <w:tc>
          <w:tcPr>
            <w:tcW w:w="2188" w:type="dxa"/>
            <w:vAlign w:val="center"/>
          </w:tcPr>
          <w:p w14:paraId="7080C8A6" w14:textId="5CC59112" w:rsidR="003B6429" w:rsidRPr="003B6429" w:rsidRDefault="003B6429" w:rsidP="00220513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Элемент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интерфейса</w:t>
            </w:r>
            <w:proofErr w:type="spellEnd"/>
          </w:p>
        </w:tc>
        <w:tc>
          <w:tcPr>
            <w:tcW w:w="1639" w:type="dxa"/>
            <w:vAlign w:val="center"/>
          </w:tcPr>
          <w:p w14:paraId="1E5DD07B" w14:textId="771ADC70" w:rsidR="003B6429" w:rsidRPr="00220513" w:rsidRDefault="003B6429" w:rsidP="00220513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Обязатель</w:t>
            </w:r>
            <w:proofErr w:type="spellEnd"/>
            <w:r>
              <w:rPr>
                <w:b/>
                <w:lang w:val="en-US"/>
              </w:rPr>
              <w:t>-</w:t>
            </w:r>
            <w:proofErr w:type="spellStart"/>
            <w:r>
              <w:rPr>
                <w:b/>
              </w:rPr>
              <w:t>ность</w:t>
            </w:r>
            <w:proofErr w:type="spellEnd"/>
            <w:r>
              <w:rPr>
                <w:b/>
              </w:rPr>
              <w:t xml:space="preserve"> поля</w:t>
            </w:r>
          </w:p>
        </w:tc>
      </w:tr>
      <w:tr w:rsidR="003B6429" w14:paraId="15920D1A" w14:textId="1013CF03" w:rsidTr="003B6429">
        <w:tc>
          <w:tcPr>
            <w:tcW w:w="1799" w:type="dxa"/>
            <w:vMerge w:val="restart"/>
          </w:tcPr>
          <w:p w14:paraId="5F3FF820" w14:textId="1499479A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Формат</w:t>
            </w:r>
          </w:p>
        </w:tc>
        <w:tc>
          <w:tcPr>
            <w:tcW w:w="1970" w:type="dxa"/>
          </w:tcPr>
          <w:p w14:paraId="341EDD4F" w14:textId="52E20174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Обозначение</w:t>
            </w:r>
          </w:p>
        </w:tc>
        <w:tc>
          <w:tcPr>
            <w:tcW w:w="3570" w:type="dxa"/>
          </w:tcPr>
          <w:p w14:paraId="1F1CF8F1" w14:textId="5D930ABC" w:rsidR="003B6429" w:rsidRDefault="003B6429" w:rsidP="00110310">
            <w:pPr>
              <w:pStyle w:val="14"/>
              <w:spacing w:line="240" w:lineRule="auto"/>
              <w:ind w:firstLine="0"/>
            </w:pPr>
            <w:r>
              <w:t xml:space="preserve">Определяет </w:t>
            </w:r>
            <w:proofErr w:type="spellStart"/>
            <w:r>
              <w:t>макрозадачу</w:t>
            </w:r>
            <w:proofErr w:type="spellEnd"/>
            <w:r>
              <w:t>, для решения которой предназначены его кадры</w:t>
            </w:r>
          </w:p>
        </w:tc>
        <w:tc>
          <w:tcPr>
            <w:tcW w:w="2579" w:type="dxa"/>
          </w:tcPr>
          <w:p w14:paraId="3586F5D7" w14:textId="6BF75FE6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Одно или два слова, в верхнем регистре</w:t>
            </w:r>
          </w:p>
        </w:tc>
        <w:tc>
          <w:tcPr>
            <w:tcW w:w="2188" w:type="dxa"/>
          </w:tcPr>
          <w:p w14:paraId="37130A15" w14:textId="5FB656BB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Текстовое поле</w:t>
            </w:r>
          </w:p>
        </w:tc>
        <w:tc>
          <w:tcPr>
            <w:tcW w:w="1639" w:type="dxa"/>
            <w:vAlign w:val="center"/>
          </w:tcPr>
          <w:p w14:paraId="62F94EC6" w14:textId="179E82F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424ADE" w14:paraId="28EABACA" w14:textId="77777777" w:rsidTr="003B6429">
        <w:tc>
          <w:tcPr>
            <w:tcW w:w="1799" w:type="dxa"/>
            <w:vMerge/>
          </w:tcPr>
          <w:p w14:paraId="1964D1BD" w14:textId="77777777" w:rsidR="00424ADE" w:rsidRDefault="00424ADE" w:rsidP="00424ADE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4BCEEFB0" w14:textId="007884E8" w:rsidR="00424ADE" w:rsidRDefault="00424ADE" w:rsidP="00424ADE">
            <w:pPr>
              <w:pStyle w:val="14"/>
              <w:spacing w:line="240" w:lineRule="auto"/>
              <w:ind w:firstLine="0"/>
            </w:pPr>
            <w:r>
              <w:t>Назначение</w:t>
            </w:r>
          </w:p>
        </w:tc>
        <w:tc>
          <w:tcPr>
            <w:tcW w:w="3570" w:type="dxa"/>
          </w:tcPr>
          <w:p w14:paraId="5CCE1D56" w14:textId="2A8F5AE6" w:rsidR="00424ADE" w:rsidRDefault="00424ADE" w:rsidP="00424ADE">
            <w:pPr>
              <w:pStyle w:val="14"/>
              <w:spacing w:line="240" w:lineRule="auto"/>
              <w:ind w:firstLine="0"/>
            </w:pPr>
            <w:r>
              <w:rPr>
                <w:lang w:eastAsia="en-US"/>
              </w:rPr>
              <w:t xml:space="preserve">Краткое описание </w:t>
            </w:r>
            <w:proofErr w:type="spellStart"/>
            <w:r>
              <w:rPr>
                <w:lang w:eastAsia="en-US"/>
              </w:rPr>
              <w:t>макрозадачи</w:t>
            </w:r>
            <w:proofErr w:type="spellEnd"/>
            <w:r>
              <w:rPr>
                <w:lang w:eastAsia="en-US"/>
              </w:rPr>
              <w:t xml:space="preserve"> формата</w:t>
            </w:r>
          </w:p>
        </w:tc>
        <w:tc>
          <w:tcPr>
            <w:tcW w:w="2579" w:type="dxa"/>
          </w:tcPr>
          <w:p w14:paraId="6A484362" w14:textId="589F003F" w:rsidR="00424ADE" w:rsidRDefault="00424ADE" w:rsidP="00424ADE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714DE9F4" w14:textId="66D95C4B" w:rsidR="00424ADE" w:rsidRDefault="00424ADE" w:rsidP="00424ADE">
            <w:pPr>
              <w:pStyle w:val="14"/>
              <w:spacing w:line="240" w:lineRule="auto"/>
              <w:ind w:firstLine="0"/>
              <w:jc w:val="center"/>
            </w:pPr>
            <w:r>
              <w:t>Текстовое поле</w:t>
            </w:r>
          </w:p>
        </w:tc>
        <w:tc>
          <w:tcPr>
            <w:tcW w:w="1639" w:type="dxa"/>
            <w:vAlign w:val="center"/>
          </w:tcPr>
          <w:p w14:paraId="5515304C" w14:textId="3BB6A4E1" w:rsidR="00424ADE" w:rsidRDefault="00424ADE" w:rsidP="00424ADE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07908388" w14:textId="569B263C" w:rsidTr="003B6429">
        <w:tc>
          <w:tcPr>
            <w:tcW w:w="1799" w:type="dxa"/>
            <w:vMerge/>
          </w:tcPr>
          <w:p w14:paraId="2D1D78FA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5EB6DE8B" w14:textId="70F8AB17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Режимы</w:t>
            </w:r>
          </w:p>
        </w:tc>
        <w:tc>
          <w:tcPr>
            <w:tcW w:w="3570" w:type="dxa"/>
          </w:tcPr>
          <w:p w14:paraId="28845E87" w14:textId="175A0A3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Режимы полета или режимы работы ФПО, с которыми связано отображение графических элементов. Режимов может быть выбрано несколько.</w:t>
            </w:r>
          </w:p>
        </w:tc>
        <w:tc>
          <w:tcPr>
            <w:tcW w:w="2579" w:type="dxa"/>
          </w:tcPr>
          <w:p w14:paraId="792B2753" w14:textId="2B06369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Одно или два коротких слова или сокращения для каждого режима</w:t>
            </w:r>
          </w:p>
        </w:tc>
        <w:tc>
          <w:tcPr>
            <w:tcW w:w="2188" w:type="dxa"/>
          </w:tcPr>
          <w:p w14:paraId="0791BC59" w14:textId="2F4D07FF" w:rsidR="00424ADE" w:rsidRDefault="00424ADE" w:rsidP="0064698E">
            <w:pPr>
              <w:spacing w:after="160" w:line="259" w:lineRule="auto"/>
              <w:ind w:firstLine="0"/>
              <w:jc w:val="center"/>
            </w:pPr>
            <w:r>
              <w:t>Текстовые поля</w:t>
            </w:r>
          </w:p>
        </w:tc>
        <w:tc>
          <w:tcPr>
            <w:tcW w:w="1639" w:type="dxa"/>
            <w:vAlign w:val="center"/>
          </w:tcPr>
          <w:p w14:paraId="19169FF2" w14:textId="47A45D0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3B6429" w14:paraId="5733AB79" w14:textId="77777777" w:rsidTr="003B6429">
        <w:tc>
          <w:tcPr>
            <w:tcW w:w="1799" w:type="dxa"/>
            <w:vMerge/>
          </w:tcPr>
          <w:p w14:paraId="7EFD023F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4B4C1E0D" w14:textId="519F9CF1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Кадровая структура</w:t>
            </w:r>
          </w:p>
        </w:tc>
        <w:tc>
          <w:tcPr>
            <w:tcW w:w="3570" w:type="dxa"/>
          </w:tcPr>
          <w:p w14:paraId="4229B99B" w14:textId="331FC9F4" w:rsidR="003B6429" w:rsidRPr="003B6429" w:rsidRDefault="003B6429" w:rsidP="00110310">
            <w:pPr>
              <w:pStyle w:val="14"/>
              <w:spacing w:line="240" w:lineRule="auto"/>
              <w:ind w:firstLine="0"/>
            </w:pPr>
            <w:r w:rsidRPr="003B6429">
              <w:t>Кадровая структура формата, включающая схематичное изображение всех кадров формата и их отношений</w:t>
            </w:r>
          </w:p>
        </w:tc>
        <w:tc>
          <w:tcPr>
            <w:tcW w:w="2579" w:type="dxa"/>
          </w:tcPr>
          <w:p w14:paraId="55C243D4" w14:textId="7F5A3F24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Рисунок</w:t>
            </w:r>
          </w:p>
        </w:tc>
        <w:tc>
          <w:tcPr>
            <w:tcW w:w="2188" w:type="dxa"/>
          </w:tcPr>
          <w:p w14:paraId="1F6629E8" w14:textId="7E02DC1A" w:rsidR="003B6429" w:rsidRDefault="001C16A3" w:rsidP="00D37765">
            <w:pPr>
              <w:pStyle w:val="14"/>
              <w:spacing w:line="240" w:lineRule="auto"/>
              <w:ind w:firstLine="0"/>
              <w:jc w:val="center"/>
            </w:pPr>
            <w:r>
              <w:t>?</w:t>
            </w:r>
          </w:p>
        </w:tc>
        <w:tc>
          <w:tcPr>
            <w:tcW w:w="1639" w:type="dxa"/>
            <w:vAlign w:val="center"/>
          </w:tcPr>
          <w:p w14:paraId="18B0F1A9" w14:textId="7CF35DE6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5ED4D457" w14:textId="1402B9B8" w:rsidTr="003B6429">
        <w:tc>
          <w:tcPr>
            <w:tcW w:w="1799" w:type="dxa"/>
            <w:vMerge w:val="restart"/>
          </w:tcPr>
          <w:p w14:paraId="1F0D69AD" w14:textId="0D5256B1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Кадр</w:t>
            </w:r>
          </w:p>
        </w:tc>
        <w:tc>
          <w:tcPr>
            <w:tcW w:w="1970" w:type="dxa"/>
          </w:tcPr>
          <w:p w14:paraId="609BD369" w14:textId="0BA45B56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Обозначение</w:t>
            </w:r>
          </w:p>
        </w:tc>
        <w:tc>
          <w:tcPr>
            <w:tcW w:w="3570" w:type="dxa"/>
          </w:tcPr>
          <w:p w14:paraId="550A3A83" w14:textId="44F1C2F8" w:rsidR="003B6429" w:rsidRPr="003B6429" w:rsidRDefault="003B6429" w:rsidP="00110310">
            <w:pPr>
              <w:pStyle w:val="14"/>
              <w:spacing w:line="240" w:lineRule="auto"/>
              <w:ind w:firstLine="0"/>
            </w:pPr>
            <w:r w:rsidRPr="003B6429">
              <w:t>Соответствует задаче  кадра</w:t>
            </w:r>
          </w:p>
        </w:tc>
        <w:tc>
          <w:tcPr>
            <w:tcW w:w="2579" w:type="dxa"/>
          </w:tcPr>
          <w:p w14:paraId="0473857E" w14:textId="296B16FD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Одно или два слова, в верхнем регистре</w:t>
            </w:r>
          </w:p>
        </w:tc>
        <w:tc>
          <w:tcPr>
            <w:tcW w:w="2188" w:type="dxa"/>
          </w:tcPr>
          <w:p w14:paraId="33CC3649" w14:textId="72FBE69C" w:rsidR="003B6429" w:rsidRDefault="007714E7" w:rsidP="00D37765">
            <w:pPr>
              <w:pStyle w:val="14"/>
              <w:spacing w:line="240" w:lineRule="auto"/>
              <w:ind w:firstLine="0"/>
              <w:jc w:val="center"/>
            </w:pPr>
            <w:r>
              <w:t>Текстовое поле</w:t>
            </w:r>
          </w:p>
        </w:tc>
        <w:tc>
          <w:tcPr>
            <w:tcW w:w="1639" w:type="dxa"/>
            <w:vAlign w:val="center"/>
          </w:tcPr>
          <w:p w14:paraId="479B812A" w14:textId="2D626BBE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73BAE6F8" w14:textId="33B70060" w:rsidTr="003B6429">
        <w:tc>
          <w:tcPr>
            <w:tcW w:w="1799" w:type="dxa"/>
            <w:vMerge/>
          </w:tcPr>
          <w:p w14:paraId="3A463DD7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33BF36C0" w14:textId="1D16F069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Назначение</w:t>
            </w:r>
          </w:p>
        </w:tc>
        <w:tc>
          <w:tcPr>
            <w:tcW w:w="3570" w:type="dxa"/>
          </w:tcPr>
          <w:p w14:paraId="49A42ED4" w14:textId="02429414" w:rsidR="003B6429" w:rsidRPr="003B6429" w:rsidRDefault="003B6429" w:rsidP="00110310">
            <w:pPr>
              <w:pStyle w:val="14"/>
              <w:spacing w:line="240" w:lineRule="auto"/>
              <w:ind w:firstLine="0"/>
            </w:pPr>
            <w:r w:rsidRPr="003B6429">
              <w:t>Определяет круг задач, для решения которых предназначен кадр</w:t>
            </w:r>
          </w:p>
        </w:tc>
        <w:tc>
          <w:tcPr>
            <w:tcW w:w="2579" w:type="dxa"/>
          </w:tcPr>
          <w:p w14:paraId="3AA55501" w14:textId="6351CD0F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311543F2" w14:textId="29E38FFC" w:rsidR="003B6429" w:rsidRDefault="007714E7" w:rsidP="00D37765">
            <w:pPr>
              <w:pStyle w:val="14"/>
              <w:spacing w:line="240" w:lineRule="auto"/>
              <w:ind w:firstLine="0"/>
              <w:jc w:val="center"/>
            </w:pPr>
            <w:r>
              <w:t>Текстовое поле</w:t>
            </w:r>
          </w:p>
        </w:tc>
        <w:tc>
          <w:tcPr>
            <w:tcW w:w="1639" w:type="dxa"/>
            <w:vAlign w:val="center"/>
          </w:tcPr>
          <w:p w14:paraId="0E962DBB" w14:textId="3C4B5554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6E366B2F" w14:textId="77777777" w:rsidTr="003B6429">
        <w:tc>
          <w:tcPr>
            <w:tcW w:w="1799" w:type="dxa"/>
            <w:vMerge/>
          </w:tcPr>
          <w:p w14:paraId="63648BA8" w14:textId="77777777" w:rsidR="003B6429" w:rsidRDefault="003B6429" w:rsidP="00D37765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234E86C6" w14:textId="57E0F087" w:rsidR="003B6429" w:rsidRDefault="003B6429" w:rsidP="00D37765">
            <w:pPr>
              <w:pStyle w:val="14"/>
              <w:spacing w:line="240" w:lineRule="auto"/>
              <w:ind w:firstLine="0"/>
            </w:pPr>
            <w:r>
              <w:t>Внешний вид кадра</w:t>
            </w:r>
          </w:p>
        </w:tc>
        <w:tc>
          <w:tcPr>
            <w:tcW w:w="3570" w:type="dxa"/>
          </w:tcPr>
          <w:p w14:paraId="16950C22" w14:textId="1AA29475" w:rsidR="003B6429" w:rsidRDefault="003B6429" w:rsidP="00D37765">
            <w:pPr>
              <w:pStyle w:val="14"/>
              <w:spacing w:line="240" w:lineRule="auto"/>
              <w:ind w:firstLine="0"/>
            </w:pPr>
            <w:commentRangeStart w:id="5"/>
            <w:r>
              <w:t>Изображение кадра с отмеченными номерами всех графических элементов</w:t>
            </w:r>
            <w:commentRangeEnd w:id="5"/>
            <w:r w:rsidR="008A513F">
              <w:rPr>
                <w:rStyle w:val="aff7"/>
                <w:rFonts w:eastAsiaTheme="minorHAnsi"/>
              </w:rPr>
              <w:commentReference w:id="5"/>
            </w:r>
          </w:p>
        </w:tc>
        <w:tc>
          <w:tcPr>
            <w:tcW w:w="2579" w:type="dxa"/>
          </w:tcPr>
          <w:p w14:paraId="6EFF42A6" w14:textId="101EECEC" w:rsidR="003B6429" w:rsidRDefault="003B6429" w:rsidP="00D37765">
            <w:pPr>
              <w:pStyle w:val="14"/>
              <w:spacing w:line="240" w:lineRule="auto"/>
              <w:ind w:firstLine="0"/>
            </w:pPr>
            <w:r>
              <w:t>Один или несколько рисунков</w:t>
            </w:r>
          </w:p>
        </w:tc>
        <w:tc>
          <w:tcPr>
            <w:tcW w:w="2188" w:type="dxa"/>
          </w:tcPr>
          <w:p w14:paraId="7B4A91E4" w14:textId="5FAF8092" w:rsidR="003B6429" w:rsidRDefault="00730C3E" w:rsidP="00D37765">
            <w:pPr>
              <w:pStyle w:val="14"/>
              <w:spacing w:line="240" w:lineRule="auto"/>
              <w:ind w:firstLine="0"/>
              <w:jc w:val="center"/>
            </w:pPr>
            <w:r>
              <w:t>?</w:t>
            </w:r>
          </w:p>
        </w:tc>
        <w:tc>
          <w:tcPr>
            <w:tcW w:w="1639" w:type="dxa"/>
            <w:vAlign w:val="center"/>
          </w:tcPr>
          <w:p w14:paraId="51ACD363" w14:textId="17DC58E2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09468094" w14:textId="77777777" w:rsidTr="003B6429">
        <w:tc>
          <w:tcPr>
            <w:tcW w:w="1799" w:type="dxa"/>
            <w:vMerge/>
          </w:tcPr>
          <w:p w14:paraId="77BC96DA" w14:textId="77777777" w:rsidR="003B6429" w:rsidRDefault="003B6429" w:rsidP="00D37765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18F42EB8" w14:textId="672F1BDE" w:rsidR="003B6429" w:rsidRDefault="003B6429" w:rsidP="00D37765">
            <w:pPr>
              <w:pStyle w:val="14"/>
              <w:spacing w:line="240" w:lineRule="auto"/>
              <w:ind w:firstLine="0"/>
            </w:pPr>
            <w:r>
              <w:t>Зонирование кадра</w:t>
            </w:r>
          </w:p>
        </w:tc>
        <w:tc>
          <w:tcPr>
            <w:tcW w:w="3570" w:type="dxa"/>
          </w:tcPr>
          <w:p w14:paraId="6AB116B1" w14:textId="09ED1476" w:rsidR="003B6429" w:rsidRDefault="003B6429" w:rsidP="00D37765">
            <w:pPr>
              <w:pStyle w:val="14"/>
              <w:spacing w:line="240" w:lineRule="auto"/>
              <w:ind w:firstLine="0"/>
            </w:pPr>
            <w:r>
              <w:t>Схематичное изображение кадра с разделением на зоны и обозначением этих зон</w:t>
            </w:r>
            <w:r w:rsidR="001809D3">
              <w:t xml:space="preserve"> (компоновочный план)</w:t>
            </w:r>
          </w:p>
        </w:tc>
        <w:tc>
          <w:tcPr>
            <w:tcW w:w="2579" w:type="dxa"/>
          </w:tcPr>
          <w:p w14:paraId="26C079F1" w14:textId="4760B710" w:rsidR="003B6429" w:rsidRDefault="003B6429" w:rsidP="00D37765">
            <w:pPr>
              <w:pStyle w:val="14"/>
              <w:spacing w:line="240" w:lineRule="auto"/>
              <w:ind w:firstLine="0"/>
            </w:pPr>
            <w:commentRangeStart w:id="6"/>
            <w:r w:rsidRPr="00841CC2">
              <w:t>Рисунок</w:t>
            </w:r>
            <w:commentRangeEnd w:id="6"/>
            <w:r w:rsidR="00157EDB">
              <w:rPr>
                <w:rStyle w:val="aff7"/>
                <w:rFonts w:eastAsiaTheme="minorHAnsi"/>
              </w:rPr>
              <w:commentReference w:id="6"/>
            </w:r>
          </w:p>
        </w:tc>
        <w:tc>
          <w:tcPr>
            <w:tcW w:w="2188" w:type="dxa"/>
          </w:tcPr>
          <w:p w14:paraId="04E0C005" w14:textId="6D91C37C" w:rsidR="003B6429" w:rsidRDefault="00730C3E" w:rsidP="00D37765">
            <w:pPr>
              <w:pStyle w:val="14"/>
              <w:spacing w:line="240" w:lineRule="auto"/>
              <w:ind w:firstLine="0"/>
              <w:jc w:val="center"/>
            </w:pPr>
            <w:r>
              <w:t>?</w:t>
            </w:r>
          </w:p>
        </w:tc>
        <w:tc>
          <w:tcPr>
            <w:tcW w:w="1639" w:type="dxa"/>
            <w:vAlign w:val="center"/>
          </w:tcPr>
          <w:p w14:paraId="4112CCC5" w14:textId="76CBD614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2993A79E" w14:textId="32652405" w:rsidTr="003B6429">
        <w:tc>
          <w:tcPr>
            <w:tcW w:w="1799" w:type="dxa"/>
            <w:vMerge w:val="restart"/>
          </w:tcPr>
          <w:p w14:paraId="25E2F5D5" w14:textId="73B997CB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Зона</w:t>
            </w:r>
          </w:p>
        </w:tc>
        <w:tc>
          <w:tcPr>
            <w:tcW w:w="1970" w:type="dxa"/>
          </w:tcPr>
          <w:p w14:paraId="0EFDB942" w14:textId="5381C0FF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Обозначение (номер)</w:t>
            </w:r>
          </w:p>
        </w:tc>
        <w:tc>
          <w:tcPr>
            <w:tcW w:w="3570" w:type="dxa"/>
          </w:tcPr>
          <w:p w14:paraId="36B8DA64" w14:textId="4FBD0DE1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Определяет состав зоны и ее номер в кадре</w:t>
            </w:r>
          </w:p>
        </w:tc>
        <w:tc>
          <w:tcPr>
            <w:tcW w:w="2579" w:type="dxa"/>
          </w:tcPr>
          <w:p w14:paraId="6C9EF7C1" w14:textId="2E316C6D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Число и текст</w:t>
            </w:r>
          </w:p>
        </w:tc>
        <w:tc>
          <w:tcPr>
            <w:tcW w:w="2188" w:type="dxa"/>
          </w:tcPr>
          <w:p w14:paraId="700FD83E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6D23996C" w14:textId="3D3331F2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4C3B5BAE" w14:textId="09C1BAA0" w:rsidTr="003B6429">
        <w:tc>
          <w:tcPr>
            <w:tcW w:w="1799" w:type="dxa"/>
            <w:vMerge/>
          </w:tcPr>
          <w:p w14:paraId="1FEDEA12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0539888A" w14:textId="254BC442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Назначение</w:t>
            </w:r>
          </w:p>
        </w:tc>
        <w:tc>
          <w:tcPr>
            <w:tcW w:w="3570" w:type="dxa"/>
          </w:tcPr>
          <w:p w14:paraId="0B37BB00" w14:textId="3949D693" w:rsidR="003B6429" w:rsidRDefault="003B6429" w:rsidP="00B827E6">
            <w:pPr>
              <w:pStyle w:val="14"/>
              <w:spacing w:line="240" w:lineRule="auto"/>
              <w:ind w:firstLine="0"/>
            </w:pPr>
            <w:r>
              <w:t>Определяет назначение отображаемой в зоне информации</w:t>
            </w:r>
          </w:p>
        </w:tc>
        <w:tc>
          <w:tcPr>
            <w:tcW w:w="2579" w:type="dxa"/>
          </w:tcPr>
          <w:p w14:paraId="740DB08F" w14:textId="7E50C42B" w:rsidR="003B6429" w:rsidRPr="008D6251" w:rsidRDefault="003B6429" w:rsidP="00110310">
            <w:pPr>
              <w:pStyle w:val="14"/>
              <w:spacing w:line="240" w:lineRule="auto"/>
              <w:ind w:firstLine="0"/>
              <w:rPr>
                <w:lang w:val="en-US"/>
              </w:rPr>
            </w:pPr>
            <w:r>
              <w:t>Текст</w:t>
            </w:r>
          </w:p>
        </w:tc>
        <w:tc>
          <w:tcPr>
            <w:tcW w:w="2188" w:type="dxa"/>
          </w:tcPr>
          <w:p w14:paraId="17B3307E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68213F4D" w14:textId="2AE7BFBB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3C3539FD" w14:textId="5E864922" w:rsidTr="003B6429">
        <w:tc>
          <w:tcPr>
            <w:tcW w:w="1799" w:type="dxa"/>
            <w:vMerge w:val="restart"/>
          </w:tcPr>
          <w:p w14:paraId="20921FA8" w14:textId="2E3B734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Графический элемент</w:t>
            </w:r>
          </w:p>
        </w:tc>
        <w:tc>
          <w:tcPr>
            <w:tcW w:w="1970" w:type="dxa"/>
          </w:tcPr>
          <w:p w14:paraId="20D53FE8" w14:textId="1E7FC20D" w:rsidR="003B6429" w:rsidRDefault="003B6429" w:rsidP="00110310">
            <w:pPr>
              <w:pStyle w:val="14"/>
              <w:spacing w:line="240" w:lineRule="auto"/>
              <w:ind w:firstLine="0"/>
            </w:pPr>
            <w:r>
              <w:t>№ позиции</w:t>
            </w:r>
          </w:p>
        </w:tc>
        <w:tc>
          <w:tcPr>
            <w:tcW w:w="3570" w:type="dxa"/>
          </w:tcPr>
          <w:p w14:paraId="300172E3" w14:textId="351CB3A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Номер графического элемента в кадре</w:t>
            </w:r>
          </w:p>
        </w:tc>
        <w:tc>
          <w:tcPr>
            <w:tcW w:w="2579" w:type="dxa"/>
          </w:tcPr>
          <w:p w14:paraId="42A12C81" w14:textId="71127A3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Число</w:t>
            </w:r>
          </w:p>
        </w:tc>
        <w:tc>
          <w:tcPr>
            <w:tcW w:w="2188" w:type="dxa"/>
          </w:tcPr>
          <w:p w14:paraId="5E7D3B03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60B08739" w14:textId="50581728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317BF9AC" w14:textId="6F4088CB" w:rsidTr="003B6429">
        <w:tc>
          <w:tcPr>
            <w:tcW w:w="1799" w:type="dxa"/>
            <w:vMerge/>
          </w:tcPr>
          <w:p w14:paraId="59B5D8E7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304F0D0E" w14:textId="24A85CFE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Наименование элемента</w:t>
            </w:r>
          </w:p>
        </w:tc>
        <w:tc>
          <w:tcPr>
            <w:tcW w:w="3570" w:type="dxa"/>
          </w:tcPr>
          <w:p w14:paraId="63B4A495" w14:textId="546EA42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Название графического элемента, раскрывающее физический смысл индицируемой при помощи него информации</w:t>
            </w:r>
          </w:p>
        </w:tc>
        <w:tc>
          <w:tcPr>
            <w:tcW w:w="2579" w:type="dxa"/>
          </w:tcPr>
          <w:p w14:paraId="241AC172" w14:textId="3A42AD57" w:rsidR="003B6429" w:rsidRDefault="003B6429" w:rsidP="00B827E6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13FE3650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19CCD3F3" w14:textId="054DC7FF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2D117983" w14:textId="61EBE306" w:rsidTr="003B6429">
        <w:tc>
          <w:tcPr>
            <w:tcW w:w="1799" w:type="dxa"/>
            <w:vMerge/>
          </w:tcPr>
          <w:p w14:paraId="7B5A7407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  <w:vMerge w:val="restart"/>
          </w:tcPr>
          <w:p w14:paraId="58223610" w14:textId="70EAF700" w:rsidR="003B6429" w:rsidRDefault="003B6429" w:rsidP="00496003">
            <w:pPr>
              <w:pStyle w:val="14"/>
              <w:spacing w:line="240" w:lineRule="auto"/>
              <w:ind w:firstLine="0"/>
            </w:pPr>
            <w:r>
              <w:t>Тип графического элемента</w:t>
            </w:r>
          </w:p>
        </w:tc>
        <w:tc>
          <w:tcPr>
            <w:tcW w:w="3570" w:type="dxa"/>
            <w:vMerge w:val="restart"/>
          </w:tcPr>
          <w:p w14:paraId="3380F807" w14:textId="699D752E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Определяет тип графического элемента</w:t>
            </w:r>
          </w:p>
        </w:tc>
        <w:tc>
          <w:tcPr>
            <w:tcW w:w="2579" w:type="dxa"/>
          </w:tcPr>
          <w:p w14:paraId="75B7F3D0" w14:textId="055C92B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4BAC47E5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Merge w:val="restart"/>
            <w:vAlign w:val="center"/>
          </w:tcPr>
          <w:p w14:paraId="31713D8A" w14:textId="1A766924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2783F8B6" w14:textId="6052A13C" w:rsidTr="003B6429">
        <w:tc>
          <w:tcPr>
            <w:tcW w:w="1799" w:type="dxa"/>
            <w:vMerge/>
          </w:tcPr>
          <w:p w14:paraId="6390387E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  <w:vMerge/>
          </w:tcPr>
          <w:p w14:paraId="2ED414BD" w14:textId="77777777" w:rsidR="003B6429" w:rsidRDefault="003B6429" w:rsidP="00496003">
            <w:pPr>
              <w:pStyle w:val="14"/>
              <w:spacing w:line="240" w:lineRule="auto"/>
              <w:ind w:firstLine="0"/>
            </w:pPr>
          </w:p>
        </w:tc>
        <w:tc>
          <w:tcPr>
            <w:tcW w:w="3570" w:type="dxa"/>
            <w:vMerge/>
          </w:tcPr>
          <w:p w14:paraId="192C5DC5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2579" w:type="dxa"/>
          </w:tcPr>
          <w:p w14:paraId="56161081" w14:textId="3F55517D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Счетчик</w:t>
            </w:r>
          </w:p>
        </w:tc>
        <w:tc>
          <w:tcPr>
            <w:tcW w:w="2188" w:type="dxa"/>
          </w:tcPr>
          <w:p w14:paraId="0E69CC48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Merge/>
            <w:vAlign w:val="center"/>
          </w:tcPr>
          <w:p w14:paraId="5D006D49" w14:textId="2B4EF06A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</w:tr>
      <w:tr w:rsidR="003B6429" w14:paraId="58FD323F" w14:textId="746D7856" w:rsidTr="003B6429">
        <w:tc>
          <w:tcPr>
            <w:tcW w:w="1799" w:type="dxa"/>
            <w:vMerge/>
          </w:tcPr>
          <w:p w14:paraId="7CF0A433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  <w:vMerge/>
          </w:tcPr>
          <w:p w14:paraId="36D8362F" w14:textId="77777777" w:rsidR="003B6429" w:rsidRDefault="003B6429" w:rsidP="00496003">
            <w:pPr>
              <w:pStyle w:val="14"/>
              <w:spacing w:line="240" w:lineRule="auto"/>
              <w:ind w:firstLine="0"/>
            </w:pPr>
          </w:p>
        </w:tc>
        <w:tc>
          <w:tcPr>
            <w:tcW w:w="3570" w:type="dxa"/>
            <w:vMerge/>
          </w:tcPr>
          <w:p w14:paraId="1FA37414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2579" w:type="dxa"/>
          </w:tcPr>
          <w:p w14:paraId="5CA8F649" w14:textId="7D2A1098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Граф. символ</w:t>
            </w:r>
          </w:p>
        </w:tc>
        <w:tc>
          <w:tcPr>
            <w:tcW w:w="2188" w:type="dxa"/>
          </w:tcPr>
          <w:p w14:paraId="102ACA8D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Merge/>
            <w:vAlign w:val="center"/>
          </w:tcPr>
          <w:p w14:paraId="26AE6DE2" w14:textId="0BCE9B5C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</w:tr>
      <w:tr w:rsidR="003B6429" w14:paraId="1B525B63" w14:textId="0CBA4DA6" w:rsidTr="003B6429">
        <w:tc>
          <w:tcPr>
            <w:tcW w:w="1799" w:type="dxa"/>
            <w:vMerge/>
          </w:tcPr>
          <w:p w14:paraId="029C4AC0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40EC4F2A" w14:textId="329BAB66" w:rsidR="003B6429" w:rsidRDefault="003B6429" w:rsidP="00496003">
            <w:pPr>
              <w:pStyle w:val="14"/>
              <w:spacing w:line="240" w:lineRule="auto"/>
              <w:ind w:firstLine="0"/>
            </w:pPr>
            <w:r>
              <w:t>Количество вариантов отображения</w:t>
            </w:r>
          </w:p>
        </w:tc>
        <w:tc>
          <w:tcPr>
            <w:tcW w:w="3570" w:type="dxa"/>
          </w:tcPr>
          <w:p w14:paraId="44A5C691" w14:textId="594AA125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Определяет количество возможных вариантов отображения данного графического элемента.</w:t>
            </w:r>
          </w:p>
        </w:tc>
        <w:tc>
          <w:tcPr>
            <w:tcW w:w="2579" w:type="dxa"/>
          </w:tcPr>
          <w:p w14:paraId="26BF7E05" w14:textId="46FA819E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Число</w:t>
            </w:r>
          </w:p>
        </w:tc>
        <w:tc>
          <w:tcPr>
            <w:tcW w:w="2188" w:type="dxa"/>
          </w:tcPr>
          <w:p w14:paraId="7D9E006D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624184E9" w14:textId="54A94A8E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11C5FE90" w14:textId="3D6CB8FC" w:rsidTr="003B6429">
        <w:tc>
          <w:tcPr>
            <w:tcW w:w="1799" w:type="dxa"/>
            <w:vMerge w:val="restart"/>
          </w:tcPr>
          <w:p w14:paraId="60FE72AE" w14:textId="14A63CFB" w:rsidR="003B6429" w:rsidRDefault="003B6429" w:rsidP="00110310">
            <w:pPr>
              <w:pStyle w:val="14"/>
              <w:spacing w:line="240" w:lineRule="auto"/>
              <w:ind w:firstLine="0"/>
            </w:pPr>
            <w:r>
              <w:lastRenderedPageBreak/>
              <w:t>Вариант отображения</w:t>
            </w:r>
          </w:p>
        </w:tc>
        <w:tc>
          <w:tcPr>
            <w:tcW w:w="1970" w:type="dxa"/>
          </w:tcPr>
          <w:p w14:paraId="1C8259E6" w14:textId="7856A501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Наименование</w:t>
            </w:r>
          </w:p>
        </w:tc>
        <w:tc>
          <w:tcPr>
            <w:tcW w:w="3570" w:type="dxa"/>
          </w:tcPr>
          <w:p w14:paraId="4FBF9A7B" w14:textId="4E5B83EB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Наименование вида отображения</w:t>
            </w:r>
          </w:p>
        </w:tc>
        <w:tc>
          <w:tcPr>
            <w:tcW w:w="2579" w:type="dxa"/>
          </w:tcPr>
          <w:p w14:paraId="049636EE" w14:textId="0E43727C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48AE9673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0F017790" w14:textId="6ADD590F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49C597EB" w14:textId="465484E3" w:rsidTr="003B6429">
        <w:tc>
          <w:tcPr>
            <w:tcW w:w="1799" w:type="dxa"/>
            <w:vMerge/>
          </w:tcPr>
          <w:p w14:paraId="73C39355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30F8067C" w14:textId="3265E8E2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Назначение</w:t>
            </w:r>
          </w:p>
        </w:tc>
        <w:tc>
          <w:tcPr>
            <w:tcW w:w="3570" w:type="dxa"/>
          </w:tcPr>
          <w:p w14:paraId="361D9E63" w14:textId="63AFAA18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Описание физического смысла данного вида отображения графического элемента</w:t>
            </w:r>
          </w:p>
        </w:tc>
        <w:tc>
          <w:tcPr>
            <w:tcW w:w="2579" w:type="dxa"/>
          </w:tcPr>
          <w:p w14:paraId="2951FF8D" w14:textId="4FCCCFB2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4CDC5C3E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337ACD6F" w14:textId="6CCE994F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3169F691" w14:textId="0927F46B" w:rsidTr="003B6429">
        <w:tc>
          <w:tcPr>
            <w:tcW w:w="1799" w:type="dxa"/>
            <w:vMerge/>
          </w:tcPr>
          <w:p w14:paraId="6BAABCF3" w14:textId="0CF05D41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101F9FC8" w14:textId="7C36500A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Вид</w:t>
            </w:r>
          </w:p>
        </w:tc>
        <w:tc>
          <w:tcPr>
            <w:tcW w:w="3570" w:type="dxa"/>
          </w:tcPr>
          <w:p w14:paraId="2841658B" w14:textId="04C31132" w:rsidR="003B6429" w:rsidRDefault="003B6429" w:rsidP="006A4B7A">
            <w:pPr>
              <w:pStyle w:val="14"/>
              <w:spacing w:line="240" w:lineRule="auto"/>
              <w:ind w:firstLine="0"/>
            </w:pPr>
            <w:r>
              <w:t>Внешний вид индицируемого символа в данном варианте</w:t>
            </w:r>
          </w:p>
        </w:tc>
        <w:tc>
          <w:tcPr>
            <w:tcW w:w="2579" w:type="dxa"/>
          </w:tcPr>
          <w:p w14:paraId="6FE14D93" w14:textId="79E07ACB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Графическое изображение</w:t>
            </w:r>
          </w:p>
        </w:tc>
        <w:tc>
          <w:tcPr>
            <w:tcW w:w="2188" w:type="dxa"/>
          </w:tcPr>
          <w:p w14:paraId="67711CD6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5CD85F39" w14:textId="3CCB89C5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17819B7E" w14:textId="73C9E9F1" w:rsidTr="003B6429">
        <w:tc>
          <w:tcPr>
            <w:tcW w:w="1799" w:type="dxa"/>
            <w:vMerge/>
          </w:tcPr>
          <w:p w14:paraId="3C61E817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13118C68" w14:textId="1CBCFB1A" w:rsidR="003B6429" w:rsidRDefault="003B6429" w:rsidP="003E6E96">
            <w:pPr>
              <w:pStyle w:val="14"/>
              <w:spacing w:line="240" w:lineRule="auto"/>
              <w:ind w:firstLine="0"/>
            </w:pPr>
            <w:r>
              <w:t>Алгоритм формирования</w:t>
            </w:r>
          </w:p>
        </w:tc>
        <w:tc>
          <w:tcPr>
            <w:tcW w:w="3570" w:type="dxa"/>
          </w:tcPr>
          <w:p w14:paraId="2344214A" w14:textId="6B7D1578" w:rsidR="003B6429" w:rsidRDefault="003B6429" w:rsidP="006A4B7A">
            <w:pPr>
              <w:pStyle w:val="14"/>
              <w:spacing w:line="240" w:lineRule="auto"/>
              <w:ind w:firstLine="0"/>
            </w:pPr>
            <w:r>
              <w:t>Алгоритм формирования внешнего вида  графического элемента в данном варианте</w:t>
            </w:r>
          </w:p>
        </w:tc>
        <w:tc>
          <w:tcPr>
            <w:tcW w:w="2579" w:type="dxa"/>
          </w:tcPr>
          <w:p w14:paraId="07BDCD82" w14:textId="777B9051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Алгоритм</w:t>
            </w:r>
          </w:p>
        </w:tc>
        <w:tc>
          <w:tcPr>
            <w:tcW w:w="2188" w:type="dxa"/>
          </w:tcPr>
          <w:p w14:paraId="455B2393" w14:textId="77777777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2420B365" w14:textId="796C2883" w:rsidR="003B6429" w:rsidRDefault="003B6429" w:rsidP="00D37765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3B6429" w14:paraId="0615C443" w14:textId="158EF273" w:rsidTr="003B6429">
        <w:tc>
          <w:tcPr>
            <w:tcW w:w="1799" w:type="dxa"/>
            <w:vMerge/>
          </w:tcPr>
          <w:p w14:paraId="282FAE35" w14:textId="77777777" w:rsidR="003B6429" w:rsidRDefault="003B6429" w:rsidP="00110310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483AF089" w14:textId="24012F13" w:rsidR="003B6429" w:rsidRDefault="003B6429" w:rsidP="00110310">
            <w:pPr>
              <w:pStyle w:val="14"/>
              <w:spacing w:line="240" w:lineRule="auto"/>
              <w:ind w:firstLine="0"/>
            </w:pPr>
            <w:r>
              <w:t>Условия отображения</w:t>
            </w:r>
          </w:p>
        </w:tc>
        <w:tc>
          <w:tcPr>
            <w:tcW w:w="3570" w:type="dxa"/>
          </w:tcPr>
          <w:p w14:paraId="182A83F9" w14:textId="614D1FA8" w:rsidR="003B6429" w:rsidRDefault="003B6429" w:rsidP="006A4B7A">
            <w:pPr>
              <w:pStyle w:val="14"/>
              <w:spacing w:line="240" w:lineRule="auto"/>
              <w:ind w:firstLine="0"/>
            </w:pPr>
            <w:r>
              <w:t>Условия индикации графического элемента в данном варианте отображения</w:t>
            </w:r>
          </w:p>
        </w:tc>
        <w:tc>
          <w:tcPr>
            <w:tcW w:w="2579" w:type="dxa"/>
          </w:tcPr>
          <w:p w14:paraId="3215B6E2" w14:textId="0D159A68" w:rsidR="003B6429" w:rsidRDefault="003B6429" w:rsidP="00110310">
            <w:pPr>
              <w:pStyle w:val="14"/>
              <w:spacing w:line="240" w:lineRule="auto"/>
              <w:ind w:firstLine="0"/>
            </w:pPr>
            <w:r>
              <w:t>Алгоритм</w:t>
            </w:r>
          </w:p>
        </w:tc>
        <w:tc>
          <w:tcPr>
            <w:tcW w:w="2188" w:type="dxa"/>
          </w:tcPr>
          <w:p w14:paraId="7CE3E755" w14:textId="77777777" w:rsidR="003B6429" w:rsidRDefault="003B6429" w:rsidP="008318B1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27F7E791" w14:textId="54708D27" w:rsidR="003B6429" w:rsidRDefault="003B6429" w:rsidP="008318B1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1809D3" w14:paraId="17339978" w14:textId="77777777" w:rsidTr="003B6429">
        <w:tc>
          <w:tcPr>
            <w:tcW w:w="1799" w:type="dxa"/>
            <w:vMerge/>
          </w:tcPr>
          <w:p w14:paraId="60B3A416" w14:textId="77777777" w:rsidR="001809D3" w:rsidRDefault="001809D3" w:rsidP="001809D3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66AAC19F" w14:textId="07A5249B" w:rsidR="001809D3" w:rsidRDefault="008C2EA0" w:rsidP="008C2EA0">
            <w:pPr>
              <w:pStyle w:val="14"/>
              <w:spacing w:line="240" w:lineRule="auto"/>
              <w:ind w:firstLine="0"/>
            </w:pPr>
            <w:r>
              <w:t>Режим</w:t>
            </w:r>
          </w:p>
        </w:tc>
        <w:tc>
          <w:tcPr>
            <w:tcW w:w="3570" w:type="dxa"/>
          </w:tcPr>
          <w:p w14:paraId="3FD2E49A" w14:textId="5C37AAA2" w:rsidR="001809D3" w:rsidRDefault="001809D3" w:rsidP="001809D3">
            <w:pPr>
              <w:pStyle w:val="14"/>
              <w:spacing w:line="240" w:lineRule="auto"/>
              <w:ind w:firstLine="0"/>
            </w:pPr>
            <w:r>
              <w:t>Определяет режимы, в которых данный символ может отображаться всегда или при дополнительном условии</w:t>
            </w:r>
          </w:p>
        </w:tc>
        <w:tc>
          <w:tcPr>
            <w:tcW w:w="2579" w:type="dxa"/>
          </w:tcPr>
          <w:p w14:paraId="1898BABE" w14:textId="5E99EBFB" w:rsidR="001809D3" w:rsidRDefault="001809D3" w:rsidP="001809D3">
            <w:pPr>
              <w:pStyle w:val="14"/>
              <w:spacing w:line="240" w:lineRule="auto"/>
              <w:ind w:firstLine="0"/>
            </w:pPr>
            <w:r>
              <w:t>Выбор одного или нескольких из режимов формата</w:t>
            </w:r>
          </w:p>
        </w:tc>
        <w:tc>
          <w:tcPr>
            <w:tcW w:w="2188" w:type="dxa"/>
          </w:tcPr>
          <w:p w14:paraId="3640D9D9" w14:textId="77777777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70F236F7" w14:textId="51FEE1EF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1809D3" w14:paraId="420CFE6C" w14:textId="6C7B6B95" w:rsidTr="003B6429">
        <w:tc>
          <w:tcPr>
            <w:tcW w:w="1799" w:type="dxa"/>
            <w:vMerge/>
          </w:tcPr>
          <w:p w14:paraId="219CCA0E" w14:textId="77777777" w:rsidR="001809D3" w:rsidRDefault="001809D3" w:rsidP="001809D3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170049EA" w14:textId="4E0DB53D" w:rsidR="001809D3" w:rsidRDefault="001809D3" w:rsidP="001809D3">
            <w:pPr>
              <w:pStyle w:val="14"/>
              <w:spacing w:line="240" w:lineRule="auto"/>
              <w:ind w:firstLine="0"/>
            </w:pPr>
            <w:r>
              <w:t>Цвет</w:t>
            </w:r>
          </w:p>
        </w:tc>
        <w:tc>
          <w:tcPr>
            <w:tcW w:w="3570" w:type="dxa"/>
          </w:tcPr>
          <w:p w14:paraId="01204CC9" w14:textId="23C1D264" w:rsidR="001809D3" w:rsidRDefault="001809D3" w:rsidP="001809D3">
            <w:pPr>
              <w:pStyle w:val="14"/>
              <w:spacing w:line="240" w:lineRule="auto"/>
              <w:ind w:firstLine="0"/>
            </w:pPr>
            <w:r>
              <w:t>Цвета, которыми отображается графический элемент в данном варианте отображения</w:t>
            </w:r>
          </w:p>
        </w:tc>
        <w:tc>
          <w:tcPr>
            <w:tcW w:w="2579" w:type="dxa"/>
          </w:tcPr>
          <w:p w14:paraId="4F2E6607" w14:textId="78A14F61" w:rsidR="001809D3" w:rsidRDefault="001809D3" w:rsidP="001809D3">
            <w:pPr>
              <w:pStyle w:val="14"/>
              <w:spacing w:line="240" w:lineRule="auto"/>
              <w:ind w:firstLine="0"/>
            </w:pPr>
            <w:r>
              <w:t>Перечень цветов</w:t>
            </w:r>
          </w:p>
        </w:tc>
        <w:tc>
          <w:tcPr>
            <w:tcW w:w="2188" w:type="dxa"/>
          </w:tcPr>
          <w:p w14:paraId="6E4C46E0" w14:textId="77777777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55DB1F06" w14:textId="4E2EA3BC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  <w:r>
              <w:t>+</w:t>
            </w:r>
          </w:p>
        </w:tc>
      </w:tr>
      <w:tr w:rsidR="001809D3" w14:paraId="018A2A49" w14:textId="52421899" w:rsidTr="003B6429">
        <w:tc>
          <w:tcPr>
            <w:tcW w:w="1799" w:type="dxa"/>
            <w:vMerge/>
          </w:tcPr>
          <w:p w14:paraId="24029A47" w14:textId="77777777" w:rsidR="001809D3" w:rsidRDefault="001809D3" w:rsidP="001809D3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12E55243" w14:textId="70D6219F" w:rsidR="001809D3" w:rsidRDefault="001809D3" w:rsidP="001809D3">
            <w:pPr>
              <w:pStyle w:val="14"/>
              <w:spacing w:line="240" w:lineRule="auto"/>
              <w:ind w:firstLine="0"/>
            </w:pPr>
            <w:r>
              <w:t>Диапазон изменения (физический)</w:t>
            </w:r>
          </w:p>
        </w:tc>
        <w:tc>
          <w:tcPr>
            <w:tcW w:w="3570" w:type="dxa"/>
          </w:tcPr>
          <w:p w14:paraId="02919E39" w14:textId="3CD8136F" w:rsidR="001809D3" w:rsidRDefault="001809D3" w:rsidP="001809D3">
            <w:pPr>
              <w:pStyle w:val="14"/>
              <w:spacing w:line="240" w:lineRule="auto"/>
              <w:ind w:firstLine="0"/>
            </w:pPr>
            <w:r>
              <w:t xml:space="preserve">Единицы измерения, в которых отображается данный графический </w:t>
            </w:r>
            <w:r>
              <w:lastRenderedPageBreak/>
              <w:t>элемент в данном варианте отображения</w:t>
            </w:r>
          </w:p>
        </w:tc>
        <w:tc>
          <w:tcPr>
            <w:tcW w:w="2579" w:type="dxa"/>
          </w:tcPr>
          <w:p w14:paraId="276FA7EE" w14:textId="095B5949" w:rsidR="001809D3" w:rsidRDefault="001809D3" w:rsidP="001809D3">
            <w:pPr>
              <w:pStyle w:val="14"/>
              <w:spacing w:line="240" w:lineRule="auto"/>
              <w:ind w:firstLine="0"/>
            </w:pPr>
            <w:r>
              <w:lastRenderedPageBreak/>
              <w:t>Текст, цена деления шкалы и т.д.</w:t>
            </w:r>
          </w:p>
        </w:tc>
        <w:tc>
          <w:tcPr>
            <w:tcW w:w="2188" w:type="dxa"/>
          </w:tcPr>
          <w:p w14:paraId="04B22A25" w14:textId="77777777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4CB6833E" w14:textId="7F47E892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1809D3" w14:paraId="1B45726F" w14:textId="10D5BD50" w:rsidTr="003B6429">
        <w:tc>
          <w:tcPr>
            <w:tcW w:w="1799" w:type="dxa"/>
            <w:vMerge/>
          </w:tcPr>
          <w:p w14:paraId="50535954" w14:textId="77777777" w:rsidR="001809D3" w:rsidRDefault="001809D3" w:rsidP="001809D3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2896C6DB" w14:textId="61D4BEFB" w:rsidR="001809D3" w:rsidRDefault="001809D3" w:rsidP="001809D3">
            <w:pPr>
              <w:pStyle w:val="14"/>
              <w:spacing w:line="240" w:lineRule="auto"/>
              <w:ind w:firstLine="0"/>
            </w:pPr>
            <w:r>
              <w:t xml:space="preserve">Диапазон изменения (метрический) </w:t>
            </w:r>
          </w:p>
        </w:tc>
        <w:tc>
          <w:tcPr>
            <w:tcW w:w="3570" w:type="dxa"/>
          </w:tcPr>
          <w:p w14:paraId="3B578325" w14:textId="4485C5D3" w:rsidR="001809D3" w:rsidRDefault="001809D3" w:rsidP="001809D3">
            <w:pPr>
              <w:pStyle w:val="14"/>
              <w:spacing w:line="240" w:lineRule="auto"/>
              <w:ind w:firstLine="0"/>
            </w:pPr>
            <w:r>
              <w:t>Диапазон изменения в котором может отображаться данный графический элемент в данном варианте отображения</w:t>
            </w:r>
          </w:p>
        </w:tc>
        <w:tc>
          <w:tcPr>
            <w:tcW w:w="2579" w:type="dxa"/>
          </w:tcPr>
          <w:p w14:paraId="274EF623" w14:textId="4364A6F8" w:rsidR="001809D3" w:rsidRDefault="001809D3" w:rsidP="001809D3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  <w:tc>
          <w:tcPr>
            <w:tcW w:w="2188" w:type="dxa"/>
          </w:tcPr>
          <w:p w14:paraId="34BB8B1D" w14:textId="77777777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72CC6D17" w14:textId="42077FB8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1809D3" w14:paraId="3EE2498E" w14:textId="2782130D" w:rsidTr="003B6429">
        <w:tc>
          <w:tcPr>
            <w:tcW w:w="1799" w:type="dxa"/>
            <w:vMerge/>
          </w:tcPr>
          <w:p w14:paraId="2A92AC17" w14:textId="77777777" w:rsidR="001809D3" w:rsidRDefault="001809D3" w:rsidP="001809D3">
            <w:pPr>
              <w:pStyle w:val="14"/>
              <w:spacing w:line="240" w:lineRule="auto"/>
              <w:ind w:firstLine="0"/>
            </w:pPr>
          </w:p>
        </w:tc>
        <w:tc>
          <w:tcPr>
            <w:tcW w:w="1970" w:type="dxa"/>
          </w:tcPr>
          <w:p w14:paraId="57E0AC78" w14:textId="5F37818B" w:rsidR="001809D3" w:rsidRDefault="001809D3" w:rsidP="001809D3">
            <w:pPr>
              <w:pStyle w:val="14"/>
              <w:spacing w:line="240" w:lineRule="auto"/>
              <w:ind w:firstLine="0"/>
            </w:pPr>
            <w:r>
              <w:t>Примечание к алгоритму</w:t>
            </w:r>
          </w:p>
        </w:tc>
        <w:tc>
          <w:tcPr>
            <w:tcW w:w="3570" w:type="dxa"/>
          </w:tcPr>
          <w:p w14:paraId="614567AF" w14:textId="15833464" w:rsidR="001809D3" w:rsidRDefault="001809D3" w:rsidP="001809D3">
            <w:pPr>
              <w:pStyle w:val="14"/>
              <w:spacing w:line="240" w:lineRule="auto"/>
              <w:ind w:firstLine="0"/>
            </w:pPr>
            <w:r>
              <w:t>Текст примечания</w:t>
            </w:r>
          </w:p>
        </w:tc>
        <w:tc>
          <w:tcPr>
            <w:tcW w:w="2579" w:type="dxa"/>
          </w:tcPr>
          <w:p w14:paraId="3EA79A96" w14:textId="4933FDA6" w:rsidR="001809D3" w:rsidRDefault="001809D3" w:rsidP="001809D3">
            <w:pPr>
              <w:pStyle w:val="14"/>
              <w:spacing w:line="240" w:lineRule="auto"/>
              <w:ind w:firstLine="0"/>
            </w:pPr>
            <w:r>
              <w:t>Текст примечания</w:t>
            </w:r>
          </w:p>
        </w:tc>
        <w:tc>
          <w:tcPr>
            <w:tcW w:w="2188" w:type="dxa"/>
          </w:tcPr>
          <w:p w14:paraId="0DF654F3" w14:textId="77777777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</w:p>
        </w:tc>
        <w:tc>
          <w:tcPr>
            <w:tcW w:w="1639" w:type="dxa"/>
            <w:vAlign w:val="center"/>
          </w:tcPr>
          <w:p w14:paraId="4421B1C3" w14:textId="19D4A623" w:rsidR="001809D3" w:rsidRDefault="001809D3" w:rsidP="001809D3">
            <w:pPr>
              <w:pStyle w:val="14"/>
              <w:spacing w:line="240" w:lineRule="auto"/>
              <w:ind w:firstLine="0"/>
              <w:jc w:val="center"/>
            </w:pPr>
            <w:r>
              <w:t>-</w:t>
            </w:r>
          </w:p>
        </w:tc>
      </w:tr>
    </w:tbl>
    <w:p w14:paraId="763B25EB" w14:textId="354D4F3F" w:rsidR="007E2AA9" w:rsidRDefault="007E2AA9" w:rsidP="00110310">
      <w:pPr>
        <w:pStyle w:val="14"/>
      </w:pPr>
    </w:p>
    <w:p w14:paraId="71E5E30C" w14:textId="77777777" w:rsidR="007E2AA9" w:rsidRDefault="007E2AA9">
      <w:pPr>
        <w:spacing w:after="200" w:line="276" w:lineRule="auto"/>
        <w:ind w:firstLine="0"/>
        <w:jc w:val="left"/>
      </w:pPr>
      <w:r>
        <w:br w:type="page"/>
      </w:r>
    </w:p>
    <w:p w14:paraId="675100CE" w14:textId="540ECD1E" w:rsidR="00C12378" w:rsidRDefault="006D278D" w:rsidP="00B97124">
      <w:pPr>
        <w:pStyle w:val="25"/>
      </w:pPr>
      <w:bookmarkStart w:id="7" w:name="_Toc33689499"/>
      <w:r>
        <w:lastRenderedPageBreak/>
        <w:t>Перечень</w:t>
      </w:r>
      <w:r w:rsidR="00C12378">
        <w:t xml:space="preserve"> свойств </w:t>
      </w:r>
      <w:r w:rsidR="00C43A78">
        <w:t>параметров</w:t>
      </w:r>
      <w:r w:rsidR="00C12378">
        <w:t>, необходимых для отображения элементов человеко-машинного интерфейса МФЦИ</w:t>
      </w:r>
      <w:bookmarkEnd w:id="7"/>
    </w:p>
    <w:tbl>
      <w:tblPr>
        <w:tblStyle w:val="afe"/>
        <w:tblW w:w="14737" w:type="dxa"/>
        <w:tblLook w:val="04A0" w:firstRow="1" w:lastRow="0" w:firstColumn="1" w:lastColumn="0" w:noHBand="0" w:noVBand="1"/>
      </w:tblPr>
      <w:tblGrid>
        <w:gridCol w:w="2336"/>
        <w:gridCol w:w="2336"/>
        <w:gridCol w:w="6238"/>
        <w:gridCol w:w="3827"/>
      </w:tblGrid>
      <w:tr w:rsidR="00110310" w14:paraId="3154A45C" w14:textId="77777777" w:rsidTr="00E71554">
        <w:tc>
          <w:tcPr>
            <w:tcW w:w="2336" w:type="dxa"/>
            <w:vAlign w:val="center"/>
          </w:tcPr>
          <w:p w14:paraId="385B6A89" w14:textId="77777777" w:rsidR="00110310" w:rsidRPr="00E71554" w:rsidRDefault="00110310" w:rsidP="00E71554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E71554">
              <w:rPr>
                <w:b/>
              </w:rPr>
              <w:t>Название элемента</w:t>
            </w:r>
          </w:p>
        </w:tc>
        <w:tc>
          <w:tcPr>
            <w:tcW w:w="2336" w:type="dxa"/>
            <w:vAlign w:val="center"/>
          </w:tcPr>
          <w:p w14:paraId="2612EC01" w14:textId="77777777" w:rsidR="00110310" w:rsidRPr="00E71554" w:rsidRDefault="00110310" w:rsidP="00E71554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E71554">
              <w:rPr>
                <w:b/>
              </w:rPr>
              <w:t>Название свойства</w:t>
            </w:r>
          </w:p>
        </w:tc>
        <w:tc>
          <w:tcPr>
            <w:tcW w:w="6238" w:type="dxa"/>
            <w:vAlign w:val="center"/>
          </w:tcPr>
          <w:p w14:paraId="3EF49ADC" w14:textId="77777777" w:rsidR="00110310" w:rsidRPr="00E71554" w:rsidRDefault="00110310" w:rsidP="00E71554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E71554">
              <w:rPr>
                <w:b/>
              </w:rPr>
              <w:t>Описание свойства</w:t>
            </w:r>
          </w:p>
        </w:tc>
        <w:tc>
          <w:tcPr>
            <w:tcW w:w="3827" w:type="dxa"/>
            <w:vAlign w:val="center"/>
          </w:tcPr>
          <w:p w14:paraId="48E5C21D" w14:textId="77777777" w:rsidR="00110310" w:rsidRPr="00E71554" w:rsidRDefault="00110310" w:rsidP="00E71554">
            <w:pPr>
              <w:pStyle w:val="14"/>
              <w:spacing w:line="240" w:lineRule="auto"/>
              <w:ind w:firstLine="0"/>
              <w:jc w:val="center"/>
              <w:rPr>
                <w:b/>
              </w:rPr>
            </w:pPr>
            <w:r w:rsidRPr="00E71554">
              <w:rPr>
                <w:b/>
              </w:rPr>
              <w:t>Чем задается (текст, выбор из вариантов и т.д.)</w:t>
            </w:r>
          </w:p>
        </w:tc>
      </w:tr>
      <w:tr w:rsidR="00032C89" w14:paraId="7DDAF2C2" w14:textId="77777777" w:rsidTr="00110310">
        <w:tc>
          <w:tcPr>
            <w:tcW w:w="2336" w:type="dxa"/>
          </w:tcPr>
          <w:p w14:paraId="17321E63" w14:textId="54AD0E13" w:rsidR="00032C89" w:rsidRDefault="00032C89" w:rsidP="005F3682">
            <w:pPr>
              <w:pStyle w:val="14"/>
              <w:spacing w:line="240" w:lineRule="auto"/>
              <w:ind w:firstLine="0"/>
            </w:pPr>
            <w:r>
              <w:t>Система</w:t>
            </w:r>
          </w:p>
        </w:tc>
        <w:tc>
          <w:tcPr>
            <w:tcW w:w="2336" w:type="dxa"/>
          </w:tcPr>
          <w:p w14:paraId="78C481F2" w14:textId="42B2A815" w:rsidR="00032C89" w:rsidRDefault="00032C89" w:rsidP="005F3682">
            <w:pPr>
              <w:pStyle w:val="14"/>
              <w:spacing w:line="240" w:lineRule="auto"/>
              <w:ind w:firstLine="0"/>
            </w:pPr>
            <w:r>
              <w:t>Наименование системы</w:t>
            </w:r>
          </w:p>
        </w:tc>
        <w:tc>
          <w:tcPr>
            <w:tcW w:w="6238" w:type="dxa"/>
          </w:tcPr>
          <w:p w14:paraId="25BA13C8" w14:textId="60AD67CF" w:rsidR="00032C89" w:rsidRDefault="00BE0A01" w:rsidP="005F3682">
            <w:pPr>
              <w:pStyle w:val="14"/>
              <w:spacing w:line="240" w:lineRule="auto"/>
              <w:ind w:firstLine="0"/>
            </w:pPr>
            <w:r>
              <w:t>Наименование системы, которая этот параметр генерирует</w:t>
            </w:r>
          </w:p>
        </w:tc>
        <w:tc>
          <w:tcPr>
            <w:tcW w:w="3827" w:type="dxa"/>
          </w:tcPr>
          <w:p w14:paraId="6E95A4AA" w14:textId="10331C98" w:rsidR="00032C89" w:rsidRDefault="00BE0A01" w:rsidP="005F3682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</w:tr>
      <w:tr w:rsidR="00BE0A01" w14:paraId="0CE7FAEA" w14:textId="77777777" w:rsidTr="00110310">
        <w:tc>
          <w:tcPr>
            <w:tcW w:w="2336" w:type="dxa"/>
          </w:tcPr>
          <w:p w14:paraId="539FF6FC" w14:textId="6DEF020A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Группа параметров</w:t>
            </w:r>
          </w:p>
        </w:tc>
        <w:tc>
          <w:tcPr>
            <w:tcW w:w="2336" w:type="dxa"/>
          </w:tcPr>
          <w:p w14:paraId="3AD2FACA" w14:textId="0D9CE9B0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Наименование</w:t>
            </w:r>
          </w:p>
        </w:tc>
        <w:tc>
          <w:tcPr>
            <w:tcW w:w="6238" w:type="dxa"/>
          </w:tcPr>
          <w:p w14:paraId="4AEBD7AC" w14:textId="2CFDCB60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Наименование группы параметров, раскрывающее ее физический смысл</w:t>
            </w:r>
          </w:p>
        </w:tc>
        <w:tc>
          <w:tcPr>
            <w:tcW w:w="3827" w:type="dxa"/>
          </w:tcPr>
          <w:p w14:paraId="54BDB57A" w14:textId="265AA12F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</w:tr>
      <w:tr w:rsidR="00BE0A01" w14:paraId="105A45B1" w14:textId="77777777" w:rsidTr="00110310">
        <w:tc>
          <w:tcPr>
            <w:tcW w:w="2336" w:type="dxa"/>
            <w:vMerge w:val="restart"/>
          </w:tcPr>
          <w:p w14:paraId="3A91A492" w14:textId="10A920D1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Параметр</w:t>
            </w:r>
          </w:p>
        </w:tc>
        <w:tc>
          <w:tcPr>
            <w:tcW w:w="2336" w:type="dxa"/>
          </w:tcPr>
          <w:p w14:paraId="00634C69" w14:textId="258DD7DA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Наименование параметра</w:t>
            </w:r>
          </w:p>
        </w:tc>
        <w:tc>
          <w:tcPr>
            <w:tcW w:w="6238" w:type="dxa"/>
          </w:tcPr>
          <w:p w14:paraId="7C7703AD" w14:textId="3CA297A6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Наименование параметра, раскрывающее его физический смысл</w:t>
            </w:r>
          </w:p>
        </w:tc>
        <w:tc>
          <w:tcPr>
            <w:tcW w:w="3827" w:type="dxa"/>
          </w:tcPr>
          <w:p w14:paraId="7CD4F224" w14:textId="19A7F970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</w:tr>
      <w:tr w:rsidR="00BE0A01" w14:paraId="1691220F" w14:textId="77777777" w:rsidTr="00110310">
        <w:tc>
          <w:tcPr>
            <w:tcW w:w="2336" w:type="dxa"/>
            <w:vMerge/>
          </w:tcPr>
          <w:p w14:paraId="187D136E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115F12D8" w14:textId="16E97892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Код сигнала или код параметра по датчику</w:t>
            </w:r>
          </w:p>
        </w:tc>
        <w:tc>
          <w:tcPr>
            <w:tcW w:w="6238" w:type="dxa"/>
          </w:tcPr>
          <w:p w14:paraId="07629E92" w14:textId="6EEF82C7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Оригинальный идентификатор, в названии которого зашифровано название системы, которая его выдает, а также номер (в кадрах БП номер сигнала принято присваивать примерно в соответствии с номером позиции графического элемента, в формировании которого данный сигнал участвует)</w:t>
            </w:r>
          </w:p>
        </w:tc>
        <w:tc>
          <w:tcPr>
            <w:tcW w:w="3827" w:type="dxa"/>
          </w:tcPr>
          <w:p w14:paraId="62A9F36D" w14:textId="14906350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Код параметра русскими буквами</w:t>
            </w:r>
          </w:p>
          <w:p w14:paraId="2CEC8AE5" w14:textId="77777777" w:rsidR="00BE0A01" w:rsidRDefault="00BE0A01" w:rsidP="00BE0A01">
            <w:pPr>
              <w:pStyle w:val="14"/>
              <w:spacing w:line="240" w:lineRule="auto"/>
              <w:ind w:firstLine="0"/>
            </w:pPr>
            <w:r>
              <w:t xml:space="preserve">Пример: </w:t>
            </w:r>
          </w:p>
          <w:p w14:paraId="6D6A000F" w14:textId="0999350F" w:rsidR="00BE0A01" w:rsidRDefault="00BE0A01" w:rsidP="00BE0A01">
            <w:pPr>
              <w:pStyle w:val="14"/>
              <w:spacing w:line="240" w:lineRule="auto"/>
              <w:ind w:firstLine="0"/>
            </w:pPr>
            <w:r w:rsidRPr="00430AE4">
              <w:t>«</w:t>
            </w:r>
            <w:r w:rsidRPr="00430AE4">
              <w:rPr>
                <w:rFonts w:eastAsia="Times New Roman"/>
              </w:rPr>
              <w:t>УПР-Д014</w:t>
            </w:r>
            <w:r>
              <w:rPr>
                <w:rFonts w:eastAsia="Times New Roman"/>
              </w:rPr>
              <w:t>»</w:t>
            </w:r>
          </w:p>
        </w:tc>
      </w:tr>
      <w:tr w:rsidR="00BE0A01" w14:paraId="2E2C71CA" w14:textId="77777777" w:rsidTr="00110310">
        <w:tc>
          <w:tcPr>
            <w:tcW w:w="2336" w:type="dxa"/>
            <w:vMerge/>
          </w:tcPr>
          <w:p w14:paraId="72305F74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44CAE245" w14:textId="735C52A6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Идентификатор</w:t>
            </w:r>
          </w:p>
        </w:tc>
        <w:tc>
          <w:tcPr>
            <w:tcW w:w="6238" w:type="dxa"/>
          </w:tcPr>
          <w:p w14:paraId="36575818" w14:textId="10D2BC25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Оригинальный идентификатор, в названии которого зашифровано название системы, которая его выдает, а также номер (в кадрах БП номер сигнала принято присваивать примерно в соответствии с номером позиции графического элемента, в формировании которого данный сигнал участвует)</w:t>
            </w:r>
          </w:p>
        </w:tc>
        <w:tc>
          <w:tcPr>
            <w:tcW w:w="3827" w:type="dxa"/>
          </w:tcPr>
          <w:p w14:paraId="0E4227FA" w14:textId="260F7E98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Код параметра транслитерацией</w:t>
            </w:r>
          </w:p>
          <w:p w14:paraId="1B045A18" w14:textId="77777777" w:rsidR="00BE0A01" w:rsidRDefault="00BE0A01" w:rsidP="00BE0A01">
            <w:pPr>
              <w:pStyle w:val="14"/>
              <w:spacing w:line="240" w:lineRule="auto"/>
              <w:ind w:firstLine="0"/>
            </w:pPr>
            <w:r>
              <w:t xml:space="preserve">Пример: </w:t>
            </w:r>
          </w:p>
          <w:p w14:paraId="4FDB6131" w14:textId="11010E02" w:rsidR="00BE0A01" w:rsidRDefault="00BE0A01" w:rsidP="00BE0A01">
            <w:pPr>
              <w:pStyle w:val="14"/>
              <w:spacing w:line="240" w:lineRule="auto"/>
              <w:ind w:firstLine="0"/>
            </w:pPr>
            <w:r w:rsidRPr="00430AE4">
              <w:t>«</w:t>
            </w:r>
            <w:r>
              <w:rPr>
                <w:rFonts w:eastAsia="Times New Roman"/>
                <w:lang w:val="en-US"/>
              </w:rPr>
              <w:t>UPR</w:t>
            </w:r>
            <w:r>
              <w:rPr>
                <w:rFonts w:eastAsia="Times New Roman"/>
              </w:rPr>
              <w:t>-</w:t>
            </w:r>
            <w:r>
              <w:rPr>
                <w:rFonts w:eastAsia="Times New Roman"/>
                <w:lang w:val="en-US"/>
              </w:rPr>
              <w:t>D</w:t>
            </w:r>
            <w:r w:rsidRPr="00430AE4">
              <w:rPr>
                <w:rFonts w:eastAsia="Times New Roman"/>
              </w:rPr>
              <w:t>014</w:t>
            </w:r>
            <w:r>
              <w:rPr>
                <w:rFonts w:eastAsia="Times New Roman"/>
              </w:rPr>
              <w:t>»</w:t>
            </w:r>
          </w:p>
        </w:tc>
      </w:tr>
      <w:tr w:rsidR="00BE0A01" w14:paraId="644436CB" w14:textId="77777777" w:rsidTr="00110310">
        <w:tc>
          <w:tcPr>
            <w:tcW w:w="2336" w:type="dxa"/>
            <w:vMerge/>
          </w:tcPr>
          <w:p w14:paraId="7A1615D1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3C4FDF0C" w14:textId="6052DD7D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Единицы измерения</w:t>
            </w:r>
          </w:p>
        </w:tc>
        <w:tc>
          <w:tcPr>
            <w:tcW w:w="6238" w:type="dxa"/>
          </w:tcPr>
          <w:p w14:paraId="5F2CAD65" w14:textId="1D31C179" w:rsidR="00BE0A01" w:rsidRDefault="00BE0A01" w:rsidP="00BE0A01">
            <w:pPr>
              <w:pStyle w:val="14"/>
              <w:spacing w:line="240" w:lineRule="auto"/>
              <w:ind w:firstLine="0"/>
            </w:pPr>
            <w:r>
              <w:t xml:space="preserve">Единицы измерения, в которых параметр передается от системы </w:t>
            </w:r>
            <w:r w:rsidRPr="00430AE4">
              <w:rPr>
                <w:i/>
              </w:rPr>
              <w:t>(отображаться параметр может в других единицах измерения)</w:t>
            </w:r>
          </w:p>
        </w:tc>
        <w:tc>
          <w:tcPr>
            <w:tcW w:w="3827" w:type="dxa"/>
          </w:tcPr>
          <w:p w14:paraId="5004D3F5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</w:tr>
      <w:tr w:rsidR="00BE0A01" w14:paraId="20BE9F49" w14:textId="77777777" w:rsidTr="00110310">
        <w:tc>
          <w:tcPr>
            <w:tcW w:w="2336" w:type="dxa"/>
            <w:vMerge/>
          </w:tcPr>
          <w:p w14:paraId="27F6ECF4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46ED1300" w14:textId="62EBA21F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Диапазон изменения</w:t>
            </w:r>
          </w:p>
        </w:tc>
        <w:tc>
          <w:tcPr>
            <w:tcW w:w="6238" w:type="dxa"/>
          </w:tcPr>
          <w:p w14:paraId="0FFEAFFC" w14:textId="461084B3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Диапазон в котором параметр передается от системы</w:t>
            </w:r>
          </w:p>
        </w:tc>
        <w:tc>
          <w:tcPr>
            <w:tcW w:w="3827" w:type="dxa"/>
          </w:tcPr>
          <w:p w14:paraId="38B206E0" w14:textId="14224A98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Два числа</w:t>
            </w:r>
          </w:p>
        </w:tc>
      </w:tr>
      <w:tr w:rsidR="00BE0A01" w14:paraId="273ACFC6" w14:textId="77777777" w:rsidTr="00110310">
        <w:tc>
          <w:tcPr>
            <w:tcW w:w="2336" w:type="dxa"/>
            <w:vMerge/>
          </w:tcPr>
          <w:p w14:paraId="778DB268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12022551" w14:textId="0D630879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Точность</w:t>
            </w:r>
          </w:p>
        </w:tc>
        <w:tc>
          <w:tcPr>
            <w:tcW w:w="6238" w:type="dxa"/>
          </w:tcPr>
          <w:p w14:paraId="775E3D42" w14:textId="6D404661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Точность, с которой параметр передается от системы</w:t>
            </w:r>
          </w:p>
        </w:tc>
        <w:tc>
          <w:tcPr>
            <w:tcW w:w="3827" w:type="dxa"/>
          </w:tcPr>
          <w:p w14:paraId="75610CF3" w14:textId="746B6968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Число</w:t>
            </w:r>
          </w:p>
        </w:tc>
      </w:tr>
      <w:tr w:rsidR="00BE0A01" w14:paraId="4B4C0FD5" w14:textId="77777777" w:rsidTr="00110310">
        <w:tc>
          <w:tcPr>
            <w:tcW w:w="2336" w:type="dxa"/>
            <w:vMerge/>
          </w:tcPr>
          <w:p w14:paraId="7A6FFC7D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35362E96" w14:textId="4AF379F4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Значение элементов в массиве</w:t>
            </w:r>
          </w:p>
        </w:tc>
        <w:tc>
          <w:tcPr>
            <w:tcW w:w="6238" w:type="dxa"/>
          </w:tcPr>
          <w:p w14:paraId="7AA60EF9" w14:textId="698A2F55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Расшифровка значений элементов массива</w:t>
            </w:r>
          </w:p>
        </w:tc>
        <w:tc>
          <w:tcPr>
            <w:tcW w:w="3827" w:type="dxa"/>
          </w:tcPr>
          <w:p w14:paraId="4F996888" w14:textId="1F7E7FC4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</w:tr>
      <w:tr w:rsidR="00BE0A01" w14:paraId="29115C59" w14:textId="77777777" w:rsidTr="00110310">
        <w:tc>
          <w:tcPr>
            <w:tcW w:w="2336" w:type="dxa"/>
            <w:vMerge/>
          </w:tcPr>
          <w:p w14:paraId="4BF17A2D" w14:textId="77777777" w:rsidR="00BE0A01" w:rsidRDefault="00BE0A01" w:rsidP="00BE0A01">
            <w:pPr>
              <w:pStyle w:val="14"/>
              <w:spacing w:line="240" w:lineRule="auto"/>
              <w:ind w:firstLine="0"/>
            </w:pPr>
          </w:p>
        </w:tc>
        <w:tc>
          <w:tcPr>
            <w:tcW w:w="2336" w:type="dxa"/>
          </w:tcPr>
          <w:p w14:paraId="09E8F534" w14:textId="2C35F6D3" w:rsidR="00BE0A01" w:rsidRDefault="00BE0A01" w:rsidP="00BE0A01">
            <w:pPr>
              <w:pStyle w:val="14"/>
              <w:spacing w:line="240" w:lineRule="auto"/>
              <w:ind w:firstLine="0"/>
            </w:pPr>
            <w:r>
              <w:t>Значение конкретных величин</w:t>
            </w:r>
          </w:p>
        </w:tc>
        <w:tc>
          <w:tcPr>
            <w:tcW w:w="6238" w:type="dxa"/>
          </w:tcPr>
          <w:p w14:paraId="49139219" w14:textId="6C3ABB50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Расшифровка значений для параметров, значениями которых кодируется дискретный перечень чего-либо</w:t>
            </w:r>
          </w:p>
        </w:tc>
        <w:tc>
          <w:tcPr>
            <w:tcW w:w="3827" w:type="dxa"/>
          </w:tcPr>
          <w:p w14:paraId="0ED8AA7E" w14:textId="052B62D0" w:rsidR="00BE0A01" w:rsidRDefault="00BE0A01" w:rsidP="00BE0A01">
            <w:pPr>
              <w:pStyle w:val="14"/>
              <w:spacing w:line="240" w:lineRule="auto"/>
              <w:ind w:firstLine="0"/>
            </w:pPr>
            <w:r>
              <w:t>Текст</w:t>
            </w:r>
          </w:p>
        </w:tc>
      </w:tr>
    </w:tbl>
    <w:p w14:paraId="2E3A2F80" w14:textId="77777777" w:rsidR="00C43A78" w:rsidRDefault="00C43A78">
      <w:pPr>
        <w:spacing w:after="200" w:line="276" w:lineRule="auto"/>
        <w:ind w:firstLine="0"/>
        <w:jc w:val="left"/>
        <w:rPr>
          <w:rFonts w:eastAsia="Times New Roman" w:cs="Arial"/>
          <w:b/>
          <w:lang w:eastAsia="zh-CN"/>
        </w:rPr>
      </w:pPr>
      <w:r>
        <w:br w:type="page"/>
      </w:r>
    </w:p>
    <w:p w14:paraId="5DEB3E02" w14:textId="31F2EEB7" w:rsidR="00110310" w:rsidRDefault="005F3682" w:rsidP="005F3682">
      <w:pPr>
        <w:pStyle w:val="16"/>
      </w:pPr>
      <w:r>
        <w:lastRenderedPageBreak/>
        <w:t>Требования к генерируемой документации</w:t>
      </w:r>
    </w:p>
    <w:p w14:paraId="31940EC8" w14:textId="77777777" w:rsidR="005F3682" w:rsidRDefault="005F3682" w:rsidP="005F3682">
      <w:pPr>
        <w:pStyle w:val="25"/>
      </w:pPr>
      <w:bookmarkStart w:id="8" w:name="_Toc524695997"/>
      <w:r>
        <w:t xml:space="preserve">Таблица «Логика работы кнопочного </w:t>
      </w:r>
      <w:commentRangeStart w:id="9"/>
      <w:r>
        <w:t>обрамления МФЦИ»</w:t>
      </w:r>
      <w:bookmarkEnd w:id="8"/>
      <w:commentRangeEnd w:id="9"/>
      <w:r>
        <w:rPr>
          <w:rStyle w:val="aff7"/>
          <w:rFonts w:eastAsiaTheme="minorHAnsi" w:cs="Times New Roman"/>
          <w:lang w:eastAsia="ru-RU"/>
        </w:rPr>
        <w:commentReference w:id="9"/>
      </w:r>
    </w:p>
    <w:p w14:paraId="1807E3B4" w14:textId="77777777" w:rsidR="005F3682" w:rsidRDefault="005F3682" w:rsidP="005F3682">
      <w:pPr>
        <w:pStyle w:val="14"/>
      </w:pPr>
      <w:r>
        <w:t>Содержит описание вида и назначения МФК для страниц данного кадра.</w:t>
      </w:r>
    </w:p>
    <w:p w14:paraId="01B72A17" w14:textId="77777777" w:rsidR="005F3682" w:rsidRDefault="005F3682" w:rsidP="005F3682">
      <w:pPr>
        <w:pStyle w:val="25"/>
      </w:pPr>
      <w:bookmarkStart w:id="10" w:name="_Toc524695998"/>
      <w:r>
        <w:t>Таблица «Перечень элементов, отображаемых на странице кадра»</w:t>
      </w:r>
      <w:bookmarkStart w:id="11" w:name="_GoBack"/>
      <w:bookmarkEnd w:id="10"/>
      <w:bookmarkEnd w:id="11"/>
    </w:p>
    <w:p w14:paraId="6AD66295" w14:textId="77777777" w:rsidR="005F3682" w:rsidRDefault="005F3682" w:rsidP="005F3682">
      <w:pPr>
        <w:pStyle w:val="14"/>
      </w:pPr>
      <w:r>
        <w:t>Таблица элементов содержит наименования графических символов кадра в соответствии с номерами позиций и их цвет. Таблица необходима для пояснения рисунков кадров и целевого назначения графических элементов, изображенных на них.</w:t>
      </w:r>
    </w:p>
    <w:p w14:paraId="3D90F11B" w14:textId="77777777" w:rsidR="005F3682" w:rsidRDefault="005F3682" w:rsidP="005F3682">
      <w:pPr>
        <w:pStyle w:val="25"/>
      </w:pPr>
      <w:bookmarkStart w:id="12" w:name="_Toc524695999"/>
      <w:r>
        <w:t>Таблица аналоговых параметров</w:t>
      </w:r>
      <w:bookmarkEnd w:id="12"/>
    </w:p>
    <w:p w14:paraId="7C7E76D7" w14:textId="77777777" w:rsidR="005F3682" w:rsidRDefault="005F3682" w:rsidP="005F3682">
      <w:pPr>
        <w:pStyle w:val="14"/>
      </w:pPr>
      <w:r>
        <w:t>Таблица содержит описание свойств всех аналоговых параметров, участвующих в формировании всех графических символов формата, а также номера позиций на кадре, в формировании которых участвуют данные сигналы.</w:t>
      </w:r>
    </w:p>
    <w:p w14:paraId="1AA214BD" w14:textId="77777777" w:rsidR="005F3682" w:rsidRDefault="005F3682" w:rsidP="005F3682">
      <w:pPr>
        <w:pStyle w:val="25"/>
      </w:pPr>
      <w:bookmarkStart w:id="13" w:name="_Toc524696000"/>
      <w:r>
        <w:t>Таблица дискретных сигналов</w:t>
      </w:r>
      <w:bookmarkEnd w:id="13"/>
    </w:p>
    <w:p w14:paraId="5702493C" w14:textId="77777777" w:rsidR="005F3682" w:rsidRDefault="005F3682" w:rsidP="005F3682">
      <w:pPr>
        <w:pStyle w:val="14"/>
      </w:pPr>
      <w:r>
        <w:t>Таблица содержит описание свойств всех дискретных сигналов, участвующих в формировании всех графических символов формата, а также номера позиций на кадре, в формировании которых участвуют данные сигналы.</w:t>
      </w:r>
    </w:p>
    <w:p w14:paraId="0DC073F1" w14:textId="77777777" w:rsidR="005F3682" w:rsidRDefault="005F3682" w:rsidP="005F3682">
      <w:pPr>
        <w:pStyle w:val="25"/>
      </w:pPr>
      <w:bookmarkStart w:id="14" w:name="_Toc524696001"/>
      <w:r>
        <w:t>Таблица алгоритмов формирования графических символов</w:t>
      </w:r>
      <w:bookmarkEnd w:id="14"/>
    </w:p>
    <w:p w14:paraId="2B2CA2AB" w14:textId="77777777" w:rsidR="005F3682" w:rsidRDefault="005F3682" w:rsidP="005F3682">
      <w:pPr>
        <w:pStyle w:val="14"/>
      </w:pPr>
      <w:r>
        <w:t>Таблица содержит всю необходимую информацию для формирования внешнего вида и положения на кадре всех графических элементов формата.</w:t>
      </w:r>
    </w:p>
    <w:p w14:paraId="4FBCAED5" w14:textId="565692D6" w:rsidR="005F3682" w:rsidRDefault="005F3682" w:rsidP="005F3682">
      <w:pPr>
        <w:pStyle w:val="16"/>
        <w:numPr>
          <w:ilvl w:val="0"/>
          <w:numId w:val="0"/>
        </w:numPr>
        <w:ind w:firstLine="851"/>
      </w:pPr>
    </w:p>
    <w:p w14:paraId="0CE585F1" w14:textId="77777777" w:rsidR="005F3682" w:rsidRDefault="005F3682" w:rsidP="005F3682">
      <w:pPr>
        <w:pStyle w:val="14"/>
      </w:pPr>
      <w:r>
        <w:t xml:space="preserve">Таблица </w:t>
      </w:r>
      <w:fldSimple w:instr=" SEQ Таблица \* ARABIC ">
        <w:bookmarkStart w:id="15" w:name="_Ref522288987"/>
        <w:r>
          <w:rPr>
            <w:noProof/>
          </w:rPr>
          <w:t>3</w:t>
        </w:r>
        <w:bookmarkEnd w:id="15"/>
      </w:fldSimple>
      <w:r>
        <w:t xml:space="preserve"> - </w:t>
      </w:r>
      <w:commentRangeStart w:id="16"/>
      <w:r w:rsidRPr="009E4F66">
        <w:rPr>
          <w:highlight w:val="yellow"/>
        </w:rPr>
        <w:t>Свойства параметров</w:t>
      </w:r>
      <w:commentRangeEnd w:id="16"/>
      <w:r>
        <w:rPr>
          <w:rStyle w:val="aff7"/>
          <w:rFonts w:eastAsiaTheme="minorHAnsi"/>
        </w:rPr>
        <w:commentReference w:id="16"/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1701"/>
        <w:gridCol w:w="3253"/>
      </w:tblGrid>
      <w:tr w:rsidR="005F3682" w14:paraId="225E7D3B" w14:textId="77777777" w:rsidTr="005F3682">
        <w:tc>
          <w:tcPr>
            <w:tcW w:w="2122" w:type="dxa"/>
          </w:tcPr>
          <w:p w14:paraId="5C5017D6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Свойство параметра</w:t>
            </w:r>
          </w:p>
        </w:tc>
        <w:tc>
          <w:tcPr>
            <w:tcW w:w="3260" w:type="dxa"/>
          </w:tcPr>
          <w:p w14:paraId="07AF49C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Описание свойства</w:t>
            </w:r>
          </w:p>
        </w:tc>
        <w:tc>
          <w:tcPr>
            <w:tcW w:w="1701" w:type="dxa"/>
          </w:tcPr>
          <w:p w14:paraId="6AAF2E3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Где в документе указывается</w:t>
            </w:r>
          </w:p>
        </w:tc>
        <w:tc>
          <w:tcPr>
            <w:tcW w:w="3253" w:type="dxa"/>
          </w:tcPr>
          <w:p w14:paraId="5D8DC229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Способ указания</w:t>
            </w:r>
          </w:p>
        </w:tc>
      </w:tr>
      <w:tr w:rsidR="005F3682" w14:paraId="34752E88" w14:textId="77777777" w:rsidTr="005F3682">
        <w:tc>
          <w:tcPr>
            <w:tcW w:w="2122" w:type="dxa"/>
          </w:tcPr>
          <w:p w14:paraId="1DF70E36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Код сигнала или код параметра по датчику</w:t>
            </w:r>
          </w:p>
        </w:tc>
        <w:tc>
          <w:tcPr>
            <w:tcW w:w="3260" w:type="dxa"/>
            <w:vMerge w:val="restart"/>
          </w:tcPr>
          <w:p w14:paraId="29E8F5E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Оригинальный идентификатор, в названии которого зашифровано название системы, которая его выдает, а также номер (в кадрах БП номер сигнала принято присваивать примерно в соответствии с номером позиции графического элемента, в формировании которого данный сигнал участвует)</w:t>
            </w:r>
          </w:p>
        </w:tc>
        <w:tc>
          <w:tcPr>
            <w:tcW w:w="1701" w:type="dxa"/>
          </w:tcPr>
          <w:p w14:paraId="692F437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аналоговых параметров,</w:t>
            </w:r>
          </w:p>
          <w:p w14:paraId="553AFE5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дискретных сигналов</w:t>
            </w:r>
          </w:p>
        </w:tc>
        <w:tc>
          <w:tcPr>
            <w:tcW w:w="3253" w:type="dxa"/>
          </w:tcPr>
          <w:p w14:paraId="533B797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Указывается код сигнала</w:t>
            </w:r>
          </w:p>
          <w:p w14:paraId="2BAE9BE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Пример: </w:t>
            </w:r>
          </w:p>
          <w:p w14:paraId="649EA036" w14:textId="77777777" w:rsidR="005F3682" w:rsidRPr="00430AE4" w:rsidRDefault="005F3682" w:rsidP="005F3682">
            <w:pPr>
              <w:pStyle w:val="14"/>
              <w:spacing w:line="240" w:lineRule="auto"/>
              <w:ind w:firstLine="0"/>
              <w:rPr>
                <w:rFonts w:eastAsia="Times New Roman"/>
              </w:rPr>
            </w:pPr>
            <w:r w:rsidRPr="00430AE4">
              <w:t>«</w:t>
            </w:r>
            <w:r w:rsidRPr="00430AE4">
              <w:rPr>
                <w:rFonts w:eastAsia="Times New Roman"/>
              </w:rPr>
              <w:t>УПР-Д014</w:t>
            </w:r>
            <w:r>
              <w:rPr>
                <w:rFonts w:eastAsia="Times New Roman"/>
              </w:rPr>
              <w:t>»</w:t>
            </w:r>
          </w:p>
        </w:tc>
      </w:tr>
      <w:tr w:rsidR="005F3682" w14:paraId="386B9459" w14:textId="77777777" w:rsidTr="005F3682">
        <w:tc>
          <w:tcPr>
            <w:tcW w:w="2122" w:type="dxa"/>
          </w:tcPr>
          <w:p w14:paraId="0E86D50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Идентификатор</w:t>
            </w:r>
          </w:p>
        </w:tc>
        <w:tc>
          <w:tcPr>
            <w:tcW w:w="3260" w:type="dxa"/>
            <w:vMerge/>
          </w:tcPr>
          <w:p w14:paraId="65A62050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1701" w:type="dxa"/>
          </w:tcPr>
          <w:p w14:paraId="3132898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аналоговых параметров,</w:t>
            </w:r>
          </w:p>
          <w:p w14:paraId="7AD40D6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дискретных сигналов</w:t>
            </w:r>
          </w:p>
        </w:tc>
        <w:tc>
          <w:tcPr>
            <w:tcW w:w="3253" w:type="dxa"/>
          </w:tcPr>
          <w:p w14:paraId="34127205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Указывается то же самое, что в коде сигнала, только транслитерацией</w:t>
            </w:r>
          </w:p>
          <w:p w14:paraId="42AD08C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Пример: </w:t>
            </w:r>
          </w:p>
          <w:p w14:paraId="03358CEA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 w:rsidRPr="00430AE4">
              <w:t>«</w:t>
            </w:r>
            <w:r>
              <w:rPr>
                <w:rFonts w:eastAsia="Times New Roman"/>
                <w:lang w:val="en-US"/>
              </w:rPr>
              <w:t>UPR</w:t>
            </w:r>
            <w:r>
              <w:rPr>
                <w:rFonts w:eastAsia="Times New Roman"/>
              </w:rPr>
              <w:t>-</w:t>
            </w:r>
            <w:r>
              <w:rPr>
                <w:rFonts w:eastAsia="Times New Roman"/>
                <w:lang w:val="en-US"/>
              </w:rPr>
              <w:t>D</w:t>
            </w:r>
            <w:r w:rsidRPr="00430AE4">
              <w:rPr>
                <w:rFonts w:eastAsia="Times New Roman"/>
              </w:rPr>
              <w:t>014</w:t>
            </w:r>
            <w:r>
              <w:rPr>
                <w:rFonts w:eastAsia="Times New Roman"/>
              </w:rPr>
              <w:t>»</w:t>
            </w:r>
          </w:p>
        </w:tc>
      </w:tr>
      <w:tr w:rsidR="005F3682" w14:paraId="4F2D8B81" w14:textId="77777777" w:rsidTr="005F3682">
        <w:tc>
          <w:tcPr>
            <w:tcW w:w="2122" w:type="dxa"/>
          </w:tcPr>
          <w:p w14:paraId="1226DBA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Наименование параметра</w:t>
            </w:r>
          </w:p>
        </w:tc>
        <w:tc>
          <w:tcPr>
            <w:tcW w:w="3260" w:type="dxa"/>
          </w:tcPr>
          <w:p w14:paraId="77C62EF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Наименование параметра, раскрывающее его физический смысл с точки зрения системы или кадра, если первое невозможно</w:t>
            </w:r>
          </w:p>
        </w:tc>
        <w:tc>
          <w:tcPr>
            <w:tcW w:w="1701" w:type="dxa"/>
          </w:tcPr>
          <w:p w14:paraId="0903F579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аналоговых параметров,</w:t>
            </w:r>
          </w:p>
          <w:p w14:paraId="77ECEAA9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дискретных сигналов</w:t>
            </w:r>
          </w:p>
        </w:tc>
        <w:tc>
          <w:tcPr>
            <w:tcW w:w="3253" w:type="dxa"/>
          </w:tcPr>
          <w:p w14:paraId="56F34F14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четвертом столбце таблиц указывается максимально понятным текстом, который можно однозначно интерпретировать</w:t>
            </w:r>
          </w:p>
        </w:tc>
      </w:tr>
      <w:tr w:rsidR="005F3682" w14:paraId="6EF1590D" w14:textId="77777777" w:rsidTr="005F3682">
        <w:tc>
          <w:tcPr>
            <w:tcW w:w="2122" w:type="dxa"/>
          </w:tcPr>
          <w:p w14:paraId="214DBA84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lastRenderedPageBreak/>
              <w:t>Единицы измерения</w:t>
            </w:r>
          </w:p>
        </w:tc>
        <w:tc>
          <w:tcPr>
            <w:tcW w:w="3260" w:type="dxa"/>
          </w:tcPr>
          <w:p w14:paraId="3DF92DF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Единицы измерения, в которых передается параметр </w:t>
            </w:r>
            <w:r w:rsidRPr="00430AE4">
              <w:rPr>
                <w:i/>
              </w:rPr>
              <w:t>(отображаться параметр может в других единицах измерения)</w:t>
            </w:r>
          </w:p>
        </w:tc>
        <w:tc>
          <w:tcPr>
            <w:tcW w:w="1701" w:type="dxa"/>
          </w:tcPr>
          <w:p w14:paraId="1B648E8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аналоговых параметров</w:t>
            </w:r>
          </w:p>
          <w:p w14:paraId="7BBBD2C9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53" w:type="dxa"/>
          </w:tcPr>
          <w:p w14:paraId="6F9266B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пятом столбце таблицы</w:t>
            </w:r>
          </w:p>
          <w:p w14:paraId="5E7CA5CC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Пример: «м»</w:t>
            </w:r>
          </w:p>
        </w:tc>
      </w:tr>
      <w:tr w:rsidR="005F3682" w14:paraId="3A202FED" w14:textId="77777777" w:rsidTr="005F3682">
        <w:tc>
          <w:tcPr>
            <w:tcW w:w="2122" w:type="dxa"/>
          </w:tcPr>
          <w:p w14:paraId="3BF22EA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Диапазон изменения</w:t>
            </w:r>
          </w:p>
        </w:tc>
        <w:tc>
          <w:tcPr>
            <w:tcW w:w="3260" w:type="dxa"/>
          </w:tcPr>
          <w:p w14:paraId="54F56C8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Диапазон изменения передаваемого параметра </w:t>
            </w:r>
          </w:p>
        </w:tc>
        <w:tc>
          <w:tcPr>
            <w:tcW w:w="1701" w:type="dxa"/>
          </w:tcPr>
          <w:p w14:paraId="6650598B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аналоговых параметров</w:t>
            </w:r>
          </w:p>
          <w:p w14:paraId="33880AAE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53" w:type="dxa"/>
          </w:tcPr>
          <w:p w14:paraId="050E7F3E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В шестом столбце через «;».</w:t>
            </w:r>
          </w:p>
          <w:p w14:paraId="183432AF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«[» и «]» означают включение в диапазон граничного значения</w:t>
            </w:r>
          </w:p>
          <w:p w14:paraId="25893027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«(» и «)» означают не включение в диапазон граничного значения</w:t>
            </w:r>
          </w:p>
          <w:p w14:paraId="1B091413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 xml:space="preserve">Пример: </w:t>
            </w:r>
          </w:p>
          <w:p w14:paraId="4653D074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«[150; 3500]»</w:t>
            </w:r>
          </w:p>
          <w:p w14:paraId="1870CAC9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>
              <w:t>Если диапазон целочисленный, то между числами ставится троеточие. Если он может быть дробным, то между числами ставится точка с запятой.</w:t>
            </w:r>
          </w:p>
        </w:tc>
      </w:tr>
      <w:tr w:rsidR="005F3682" w14:paraId="0D11E1CD" w14:textId="77777777" w:rsidTr="005F3682">
        <w:tc>
          <w:tcPr>
            <w:tcW w:w="2122" w:type="dxa"/>
          </w:tcPr>
          <w:p w14:paraId="7FDB65B2" w14:textId="77777777" w:rsidR="005F3682" w:rsidRPr="00430AE4" w:rsidRDefault="005F3682" w:rsidP="005F3682">
            <w:pPr>
              <w:pStyle w:val="14"/>
              <w:spacing w:line="240" w:lineRule="auto"/>
              <w:ind w:firstLine="0"/>
            </w:pPr>
            <w:r>
              <w:t>Значение элементов в массиве</w:t>
            </w:r>
          </w:p>
        </w:tc>
        <w:tc>
          <w:tcPr>
            <w:tcW w:w="3260" w:type="dxa"/>
          </w:tcPr>
          <w:p w14:paraId="1ED94C4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В случае, когда параметр является массивом элементов, необходимо указывать, чему </w:t>
            </w:r>
            <w:r>
              <w:lastRenderedPageBreak/>
              <w:t>соответствует номер элемента в массиве</w:t>
            </w:r>
          </w:p>
        </w:tc>
        <w:tc>
          <w:tcPr>
            <w:tcW w:w="1701" w:type="dxa"/>
          </w:tcPr>
          <w:p w14:paraId="114F5DB7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lastRenderedPageBreak/>
              <w:t>Таблица аналоговых параметров,</w:t>
            </w:r>
          </w:p>
          <w:p w14:paraId="2CCAF1E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lastRenderedPageBreak/>
              <w:t>Таблица дискретных сигналов</w:t>
            </w:r>
          </w:p>
          <w:p w14:paraId="00ADE14A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алгоритмов</w:t>
            </w:r>
          </w:p>
        </w:tc>
        <w:tc>
          <w:tcPr>
            <w:tcW w:w="3253" w:type="dxa"/>
          </w:tcPr>
          <w:p w14:paraId="29A88F3A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lastRenderedPageBreak/>
              <w:t>В столбце «Примечания» текстом.</w:t>
            </w:r>
          </w:p>
          <w:p w14:paraId="428B7884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Пример:</w:t>
            </w:r>
          </w:p>
          <w:p w14:paraId="7B9B3A2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 w:rsidRPr="00430AE4">
              <w:lastRenderedPageBreak/>
              <w:t>«</w:t>
            </w:r>
            <w:r w:rsidRPr="00430AE4">
              <w:rPr>
                <w:rFonts w:eastAsia="Times New Roman"/>
              </w:rPr>
              <w:t>Номер элемента в массиве соответствует номеру ЭЦ»</w:t>
            </w:r>
          </w:p>
        </w:tc>
      </w:tr>
      <w:tr w:rsidR="005F3682" w14:paraId="75921A09" w14:textId="77777777" w:rsidTr="005F3682">
        <w:tc>
          <w:tcPr>
            <w:tcW w:w="2122" w:type="dxa"/>
            <w:vMerge w:val="restart"/>
          </w:tcPr>
          <w:p w14:paraId="021038D6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lastRenderedPageBreak/>
              <w:t>Значение конкретных величин</w:t>
            </w:r>
          </w:p>
        </w:tc>
        <w:tc>
          <w:tcPr>
            <w:tcW w:w="3260" w:type="dxa"/>
            <w:vMerge w:val="restart"/>
          </w:tcPr>
          <w:p w14:paraId="43612888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случае, когда параметр кодирует некоторые значения, необходимо указывать их расшифровку</w:t>
            </w:r>
          </w:p>
        </w:tc>
        <w:tc>
          <w:tcPr>
            <w:tcW w:w="1701" w:type="dxa"/>
          </w:tcPr>
          <w:p w14:paraId="015CCB7E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аналоговых параметров,</w:t>
            </w:r>
          </w:p>
          <w:p w14:paraId="5FF76256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дискретных сигналов</w:t>
            </w:r>
          </w:p>
          <w:p w14:paraId="3084549C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53" w:type="dxa"/>
          </w:tcPr>
          <w:p w14:paraId="5FAEC208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столбце «Примечания» текстом.</w:t>
            </w:r>
          </w:p>
          <w:p w14:paraId="4E56932F" w14:textId="77777777" w:rsidR="005F3682" w:rsidRPr="00B435ED" w:rsidRDefault="005F3682" w:rsidP="005F3682">
            <w:pPr>
              <w:spacing w:line="240" w:lineRule="auto"/>
              <w:ind w:firstLine="0"/>
            </w:pPr>
            <w:r w:rsidRPr="00B435ED">
              <w:t>Пример:</w:t>
            </w:r>
          </w:p>
          <w:p w14:paraId="6A594997" w14:textId="77777777" w:rsidR="005F3682" w:rsidRPr="00B435ED" w:rsidRDefault="005F3682" w:rsidP="005F3682">
            <w:pPr>
              <w:pStyle w:val="af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5ED">
              <w:rPr>
                <w:rFonts w:ascii="Times New Roman" w:hAnsi="Times New Roman" w:cs="Times New Roman"/>
                <w:sz w:val="28"/>
                <w:szCs w:val="28"/>
              </w:rPr>
              <w:t>ОТКРОЙ СТВОРКИ</w:t>
            </w:r>
          </w:p>
          <w:p w14:paraId="7E6905AF" w14:textId="77777777" w:rsidR="005F3682" w:rsidRPr="00B435ED" w:rsidRDefault="005F3682" w:rsidP="005F3682">
            <w:pPr>
              <w:pStyle w:val="af0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35ED">
              <w:rPr>
                <w:rFonts w:ascii="Times New Roman" w:hAnsi="Times New Roman" w:cs="Times New Roman"/>
                <w:sz w:val="28"/>
                <w:szCs w:val="28"/>
              </w:rPr>
              <w:t>НАЖМИ СБРОС</w:t>
            </w:r>
          </w:p>
          <w:p w14:paraId="1E0C16FE" w14:textId="77777777" w:rsidR="005F3682" w:rsidRPr="00B435ED" w:rsidRDefault="005F3682" w:rsidP="005F3682">
            <w:pPr>
              <w:pStyle w:val="af0"/>
              <w:numPr>
                <w:ilvl w:val="0"/>
                <w:numId w:val="32"/>
              </w:numPr>
              <w:spacing w:after="0" w:line="240" w:lineRule="auto"/>
              <w:rPr>
                <w:sz w:val="28"/>
                <w:szCs w:val="28"/>
              </w:rPr>
            </w:pPr>
            <w:r w:rsidRPr="00B435ED">
              <w:rPr>
                <w:rFonts w:ascii="Times New Roman" w:hAnsi="Times New Roman" w:cs="Times New Roman"/>
                <w:sz w:val="28"/>
                <w:szCs w:val="28"/>
              </w:rPr>
              <w:t>ЗАКРОЙ СТВОРКИ</w:t>
            </w:r>
          </w:p>
          <w:p w14:paraId="50DAD109" w14:textId="77777777" w:rsidR="005F3682" w:rsidRDefault="005F3682" w:rsidP="005F3682">
            <w:pPr>
              <w:pStyle w:val="af0"/>
              <w:numPr>
                <w:ilvl w:val="0"/>
                <w:numId w:val="32"/>
              </w:numPr>
              <w:spacing w:after="0" w:line="240" w:lineRule="auto"/>
            </w:pPr>
            <w:r w:rsidRPr="00B435ED">
              <w:rPr>
                <w:rFonts w:ascii="Times New Roman" w:hAnsi="Times New Roman" w:cs="Times New Roman"/>
                <w:sz w:val="28"/>
                <w:szCs w:val="28"/>
              </w:rPr>
              <w:t>ОТКЛЮЧИ ГЛАВНЫЙ</w:t>
            </w:r>
          </w:p>
        </w:tc>
      </w:tr>
      <w:tr w:rsidR="005F3682" w14:paraId="14037418" w14:textId="77777777" w:rsidTr="005F3682">
        <w:trPr>
          <w:trHeight w:val="1907"/>
        </w:trPr>
        <w:tc>
          <w:tcPr>
            <w:tcW w:w="2122" w:type="dxa"/>
            <w:vMerge/>
          </w:tcPr>
          <w:p w14:paraId="00FDCE53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60" w:type="dxa"/>
            <w:vMerge/>
          </w:tcPr>
          <w:p w14:paraId="23E0EDCB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1701" w:type="dxa"/>
            <w:vMerge w:val="restart"/>
          </w:tcPr>
          <w:p w14:paraId="070F3B99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алгоритмов</w:t>
            </w:r>
          </w:p>
        </w:tc>
        <w:tc>
          <w:tcPr>
            <w:tcW w:w="3253" w:type="dxa"/>
          </w:tcPr>
          <w:p w14:paraId="6E6E1A0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третьем столбце указывается конкретное значение параметра. Пример:</w:t>
            </w:r>
          </w:p>
          <w:p w14:paraId="10EA9FDC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«</w:t>
            </w:r>
            <w:r w:rsidRPr="008027DA">
              <w:rPr>
                <w:rFonts w:eastAsia="Times New Roman"/>
              </w:rPr>
              <w:t>БП-029-А215=1</w:t>
            </w:r>
            <w:r>
              <w:rPr>
                <w:rFonts w:eastAsia="Times New Roman"/>
              </w:rPr>
              <w:t>»</w:t>
            </w:r>
          </w:p>
        </w:tc>
      </w:tr>
      <w:tr w:rsidR="005F3682" w14:paraId="6DA4D123" w14:textId="77777777" w:rsidTr="005F3682">
        <w:tc>
          <w:tcPr>
            <w:tcW w:w="2122" w:type="dxa"/>
            <w:vMerge/>
          </w:tcPr>
          <w:p w14:paraId="638986E5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60" w:type="dxa"/>
            <w:vMerge/>
          </w:tcPr>
          <w:p w14:paraId="2E08F8A7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1701" w:type="dxa"/>
            <w:vMerge/>
          </w:tcPr>
          <w:p w14:paraId="2937E301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53" w:type="dxa"/>
            <w:vAlign w:val="center"/>
          </w:tcPr>
          <w:p w14:paraId="600C6A0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 В четвертом столбце соответствующий конкретному значению из третьего столбца вид элемента.</w:t>
            </w:r>
          </w:p>
          <w:p w14:paraId="574BEE5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Пример:</w:t>
            </w:r>
          </w:p>
          <w:p w14:paraId="1702BBF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AB9FB5" wp14:editId="6E1AD564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113030</wp:posOffset>
                      </wp:positionV>
                      <wp:extent cx="876300" cy="390525"/>
                      <wp:effectExtent l="0" t="0" r="0" b="9525"/>
                      <wp:wrapNone/>
                      <wp:docPr id="11460" name="Text Box 184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B20CDB" w14:textId="77777777" w:rsidR="005F3682" w:rsidRDefault="005F3682" w:rsidP="005F3682">
                                  <w:pPr>
                                    <w:spacing w:line="233" w:lineRule="auto"/>
                                    <w:ind w:firstLine="0"/>
                                    <w:jc w:val="center"/>
                                    <w:rPr>
                                      <w:rFonts w:ascii="Franklin Gothic Demi Cond" w:hAnsi="Franklin Gothic Demi Cond" w:cs="Arial"/>
                                      <w:color w:val="FFFF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ranklin Gothic Demi Cond" w:hAnsi="Franklin Gothic Demi Cond" w:cs="Arial"/>
                                      <w:color w:val="FFFF00"/>
                                      <w:sz w:val="20"/>
                                      <w:szCs w:val="20"/>
                                    </w:rPr>
                                    <w:t>ОТКРОЙ</w:t>
                                  </w:r>
                                </w:p>
                                <w:p w14:paraId="37A3F856" w14:textId="77777777" w:rsidR="005F3682" w:rsidRPr="00A522AF" w:rsidRDefault="005F3682" w:rsidP="005F3682">
                                  <w:pPr>
                                    <w:spacing w:line="233" w:lineRule="auto"/>
                                    <w:ind w:firstLine="0"/>
                                    <w:jc w:val="center"/>
                                    <w:rPr>
                                      <w:rFonts w:ascii="Franklin Gothic Demi Cond" w:hAnsi="Franklin Gothic Demi Cond"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rFonts w:ascii="Franklin Gothic Demi Cond" w:hAnsi="Franklin Gothic Demi Cond" w:cs="Arial"/>
                                      <w:color w:val="FFFF00"/>
                                      <w:sz w:val="20"/>
                                      <w:szCs w:val="20"/>
                                    </w:rPr>
                                    <w:t>СТВОРКИ</w:t>
                                  </w:r>
                                </w:p>
                              </w:txbxContent>
                            </wps:txbx>
                            <wps:bodyPr rot="0" vert="horz" wrap="square" lIns="0" tIns="36000" rIns="0" bIns="36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AB9F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409" o:spid="_x0000_s1026" type="#_x0000_t202" style="position:absolute;left:0;text-align:left;margin-left:20.95pt;margin-top:8.9pt;width:69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" fillcolor="black" stroked="f">
                      <v:textbox inset="0,1mm,0,1mm">
                        <w:txbxContent>
                          <w:p w14:paraId="46B20CDB" w14:textId="77777777" w:rsidR="005F3682" w:rsidRDefault="005F3682" w:rsidP="005F3682">
                            <w:pPr>
                              <w:spacing w:line="233" w:lineRule="auto"/>
                              <w:ind w:firstLine="0"/>
                              <w:jc w:val="center"/>
                              <w:rPr>
                                <w:rFonts w:ascii="Franklin Gothic Demi Cond" w:hAnsi="Franklin Gothic Demi Cond" w:cs="Arial"/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anklin Gothic Demi Cond" w:hAnsi="Franklin Gothic Demi Cond" w:cs="Arial"/>
                                <w:color w:val="FFFF00"/>
                                <w:sz w:val="20"/>
                                <w:szCs w:val="20"/>
                              </w:rPr>
                              <w:t>ОТКРОЙ</w:t>
                            </w:r>
                          </w:p>
                          <w:p w14:paraId="37A3F856" w14:textId="77777777" w:rsidR="005F3682" w:rsidRPr="00A522AF" w:rsidRDefault="005F3682" w:rsidP="005F3682">
                            <w:pPr>
                              <w:spacing w:line="233" w:lineRule="auto"/>
                              <w:ind w:firstLine="0"/>
                              <w:jc w:val="center"/>
                              <w:rPr>
                                <w:rFonts w:ascii="Franklin Gothic Demi Cond" w:hAnsi="Franklin Gothic Demi Cond"/>
                                <w:color w:val="FFFFFF"/>
                              </w:rPr>
                            </w:pPr>
                            <w:r>
                              <w:rPr>
                                <w:rFonts w:ascii="Franklin Gothic Demi Cond" w:hAnsi="Franklin Gothic Demi Cond" w:cs="Arial"/>
                                <w:color w:val="FFFF00"/>
                                <w:sz w:val="20"/>
                                <w:szCs w:val="20"/>
                              </w:rPr>
                              <w:t>СТВОРКИ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F10BED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  <w:p w14:paraId="60637B35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  <w:p w14:paraId="637A809C" w14:textId="77777777" w:rsidR="005F3682" w:rsidRPr="003D779A" w:rsidRDefault="005F3682" w:rsidP="005F3682">
            <w:pPr>
              <w:ind w:left="-57" w:right="-52"/>
              <w:jc w:val="center"/>
              <w:rPr>
                <w:sz w:val="6"/>
                <w:szCs w:val="6"/>
              </w:rPr>
            </w:pPr>
          </w:p>
        </w:tc>
      </w:tr>
      <w:tr w:rsidR="005F3682" w14:paraId="35E026C1" w14:textId="77777777" w:rsidTr="005F3682">
        <w:tc>
          <w:tcPr>
            <w:tcW w:w="2122" w:type="dxa"/>
          </w:tcPr>
          <w:p w14:paraId="3AB1526B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  <w:p w14:paraId="122F6F1E" w14:textId="394F8515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60" w:type="dxa"/>
          </w:tcPr>
          <w:p w14:paraId="40C69D20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1701" w:type="dxa"/>
          </w:tcPr>
          <w:p w14:paraId="1E86BC8E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3253" w:type="dxa"/>
            <w:vAlign w:val="center"/>
          </w:tcPr>
          <w:p w14:paraId="31FC4497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</w:tr>
    </w:tbl>
    <w:p w14:paraId="66F81E34" w14:textId="77777777" w:rsidR="005F3682" w:rsidRDefault="005F3682" w:rsidP="005F3682">
      <w:pPr>
        <w:pStyle w:val="14"/>
      </w:pPr>
    </w:p>
    <w:p w14:paraId="524C0936" w14:textId="6339F03E" w:rsidR="005F3682" w:rsidRDefault="005F3682" w:rsidP="005F3682">
      <w:pPr>
        <w:pStyle w:val="16"/>
        <w:numPr>
          <w:ilvl w:val="0"/>
          <w:numId w:val="0"/>
        </w:numPr>
        <w:ind w:firstLine="851"/>
      </w:pPr>
    </w:p>
    <w:p w14:paraId="40C263B9" w14:textId="1CC3B4A6" w:rsidR="005F3682" w:rsidRDefault="005F3682" w:rsidP="005F3682">
      <w:pPr>
        <w:pStyle w:val="16"/>
        <w:numPr>
          <w:ilvl w:val="0"/>
          <w:numId w:val="0"/>
        </w:numPr>
        <w:ind w:firstLine="851"/>
      </w:pPr>
    </w:p>
    <w:p w14:paraId="78A54877" w14:textId="77777777" w:rsidR="005F3682" w:rsidRDefault="005F3682" w:rsidP="005F3682">
      <w:pPr>
        <w:pStyle w:val="14"/>
      </w:pPr>
      <w:r>
        <w:t xml:space="preserve">Таблица </w:t>
      </w:r>
      <w:fldSimple w:instr=" SEQ Таблица \* ARABIC ">
        <w:bookmarkStart w:id="17" w:name="_Ref522287268"/>
        <w:r>
          <w:rPr>
            <w:noProof/>
          </w:rPr>
          <w:t>1</w:t>
        </w:r>
        <w:bookmarkEnd w:id="17"/>
      </w:fldSimple>
      <w:r>
        <w:t xml:space="preserve"> - </w:t>
      </w:r>
      <w:commentRangeStart w:id="18"/>
      <w:r w:rsidRPr="009E4F66">
        <w:rPr>
          <w:highlight w:val="yellow"/>
        </w:rPr>
        <w:t>Свойства графических элементов</w:t>
      </w:r>
      <w:commentRangeEnd w:id="18"/>
      <w:r>
        <w:rPr>
          <w:rStyle w:val="aff7"/>
          <w:rFonts w:eastAsiaTheme="minorHAnsi"/>
        </w:rPr>
        <w:commentReference w:id="18"/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940"/>
        <w:gridCol w:w="4486"/>
        <w:gridCol w:w="2573"/>
        <w:gridCol w:w="4561"/>
      </w:tblGrid>
      <w:tr w:rsidR="005F3682" w14:paraId="1C46E8A9" w14:textId="77777777" w:rsidTr="005F3682">
        <w:tc>
          <w:tcPr>
            <w:tcW w:w="3027" w:type="dxa"/>
          </w:tcPr>
          <w:p w14:paraId="77D9E3E1" w14:textId="77777777" w:rsidR="005F3682" w:rsidRDefault="005F3682" w:rsidP="005F3682">
            <w:pPr>
              <w:pStyle w:val="14"/>
              <w:ind w:firstLine="0"/>
            </w:pPr>
            <w:r>
              <w:t>Свойство графического элемента</w:t>
            </w:r>
          </w:p>
        </w:tc>
        <w:tc>
          <w:tcPr>
            <w:tcW w:w="4707" w:type="dxa"/>
          </w:tcPr>
          <w:p w14:paraId="7D08293E" w14:textId="77777777" w:rsidR="005F3682" w:rsidRDefault="005F3682" w:rsidP="005F3682">
            <w:pPr>
              <w:pStyle w:val="14"/>
              <w:ind w:firstLine="0"/>
            </w:pPr>
            <w:r>
              <w:t>Описание свойства</w:t>
            </w:r>
          </w:p>
        </w:tc>
        <w:tc>
          <w:tcPr>
            <w:tcW w:w="2609" w:type="dxa"/>
          </w:tcPr>
          <w:p w14:paraId="3D232F20" w14:textId="77777777" w:rsidR="005F3682" w:rsidRDefault="005F3682" w:rsidP="005F3682">
            <w:pPr>
              <w:pStyle w:val="14"/>
              <w:ind w:firstLine="0"/>
            </w:pPr>
            <w:commentRangeStart w:id="19"/>
            <w:r>
              <w:t>Где в документе указывается</w:t>
            </w:r>
            <w:commentRangeEnd w:id="19"/>
            <w:r>
              <w:rPr>
                <w:rStyle w:val="aff7"/>
                <w:rFonts w:eastAsiaTheme="minorHAnsi"/>
              </w:rPr>
              <w:commentReference w:id="19"/>
            </w:r>
          </w:p>
        </w:tc>
        <w:tc>
          <w:tcPr>
            <w:tcW w:w="4762" w:type="dxa"/>
          </w:tcPr>
          <w:p w14:paraId="09D3C55B" w14:textId="77777777" w:rsidR="005F3682" w:rsidRDefault="005F3682" w:rsidP="005F3682">
            <w:pPr>
              <w:pStyle w:val="14"/>
              <w:ind w:firstLine="0"/>
            </w:pPr>
            <w:r>
              <w:t>Способ указания</w:t>
            </w:r>
          </w:p>
        </w:tc>
      </w:tr>
      <w:tr w:rsidR="005F3682" w14:paraId="0324D670" w14:textId="77777777" w:rsidTr="005F3682">
        <w:trPr>
          <w:trHeight w:val="1001"/>
        </w:trPr>
        <w:tc>
          <w:tcPr>
            <w:tcW w:w="3027" w:type="dxa"/>
            <w:vMerge w:val="restart"/>
          </w:tcPr>
          <w:p w14:paraId="6758628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№ позиции</w:t>
            </w:r>
          </w:p>
        </w:tc>
        <w:tc>
          <w:tcPr>
            <w:tcW w:w="4707" w:type="dxa"/>
            <w:vMerge w:val="restart"/>
          </w:tcPr>
          <w:p w14:paraId="44C7B0C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Номер позиции на рисунке. Каждому графическому символу соответствует одна оригинальная позиция на кадре. Если графический элемент присутствует на разных страницах и при этом имеет один алгоритм отображения, номер позиции данного </w:t>
            </w:r>
            <w:commentRangeStart w:id="20"/>
            <w:r>
              <w:t>символа на рисунках страниц должен совпадать.</w:t>
            </w:r>
            <w:commentRangeEnd w:id="20"/>
            <w:r>
              <w:rPr>
                <w:rStyle w:val="aff7"/>
                <w:rFonts w:eastAsiaTheme="minorHAnsi"/>
              </w:rPr>
              <w:commentReference w:id="20"/>
            </w:r>
          </w:p>
        </w:tc>
        <w:tc>
          <w:tcPr>
            <w:tcW w:w="2609" w:type="dxa"/>
          </w:tcPr>
          <w:p w14:paraId="3BD67C51" w14:textId="77777777" w:rsidR="005F3682" w:rsidRPr="00A751F7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Рисунки</w:t>
            </w:r>
          </w:p>
        </w:tc>
        <w:tc>
          <w:tcPr>
            <w:tcW w:w="4762" w:type="dxa"/>
          </w:tcPr>
          <w:p w14:paraId="2E6C1315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Указывается в пунктирной рамке- сноске, указывающей на графический символ на рисунке. На рисунках должны быть указаны все номера позиций кадра.</w:t>
            </w:r>
          </w:p>
        </w:tc>
      </w:tr>
      <w:tr w:rsidR="005F3682" w14:paraId="364A808E" w14:textId="77777777" w:rsidTr="005F3682">
        <w:trPr>
          <w:trHeight w:val="1000"/>
        </w:trPr>
        <w:tc>
          <w:tcPr>
            <w:tcW w:w="3027" w:type="dxa"/>
            <w:vMerge/>
          </w:tcPr>
          <w:p w14:paraId="374336F1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289F947F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0D10878F" w14:textId="77777777" w:rsidR="005F3682" w:rsidRPr="00A751F7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Перечень элементов </w:t>
            </w:r>
          </w:p>
        </w:tc>
        <w:tc>
          <w:tcPr>
            <w:tcW w:w="4762" w:type="dxa"/>
          </w:tcPr>
          <w:p w14:paraId="4E2D2DFF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первой графе строго один раз в порядке возрастания должны быть указаны номера всех </w:t>
            </w:r>
            <w:commentRangeStart w:id="21"/>
            <w:r>
              <w:rPr>
                <w:lang w:val="ru-RU"/>
              </w:rPr>
              <w:t>позиций кадра</w:t>
            </w:r>
            <w:commentRangeEnd w:id="21"/>
            <w:r>
              <w:rPr>
                <w:rStyle w:val="aff7"/>
                <w:rFonts w:eastAsiaTheme="minorHAnsi"/>
                <w:lang w:val="ru-RU"/>
              </w:rPr>
              <w:commentReference w:id="21"/>
            </w:r>
          </w:p>
        </w:tc>
      </w:tr>
      <w:tr w:rsidR="005F3682" w14:paraId="0BA9B223" w14:textId="77777777" w:rsidTr="005F3682">
        <w:trPr>
          <w:trHeight w:val="2118"/>
        </w:trPr>
        <w:tc>
          <w:tcPr>
            <w:tcW w:w="3027" w:type="dxa"/>
            <w:vMerge/>
          </w:tcPr>
          <w:p w14:paraId="63329728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26DDD5FD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27671970" w14:textId="77777777" w:rsidR="005F3682" w:rsidRPr="00A751F7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Перечень аналоговых параметров </w:t>
            </w:r>
          </w:p>
        </w:tc>
        <w:tc>
          <w:tcPr>
            <w:tcW w:w="4762" w:type="dxa"/>
          </w:tcPr>
          <w:p w14:paraId="39479EF3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первой графе для каждого сигнала, который участвует в формировании графического элемента, номера позиций могут повторяться</w:t>
            </w:r>
          </w:p>
        </w:tc>
      </w:tr>
      <w:tr w:rsidR="005F3682" w14:paraId="437E71C4" w14:textId="77777777" w:rsidTr="005F3682">
        <w:trPr>
          <w:trHeight w:val="2435"/>
        </w:trPr>
        <w:tc>
          <w:tcPr>
            <w:tcW w:w="3027" w:type="dxa"/>
            <w:vMerge/>
          </w:tcPr>
          <w:p w14:paraId="0823A4BC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5A7386BA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1D0483E2" w14:textId="77777777" w:rsidR="005F3682" w:rsidRPr="00A751F7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Перечень дискретных сигналов</w:t>
            </w:r>
          </w:p>
        </w:tc>
        <w:tc>
          <w:tcPr>
            <w:tcW w:w="4762" w:type="dxa"/>
          </w:tcPr>
          <w:p w14:paraId="514447AC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первой графе для каждого сигнала, который участвует в формировании графического элемента, номера позиций могут повторяться</w:t>
            </w:r>
          </w:p>
        </w:tc>
      </w:tr>
      <w:tr w:rsidR="005F3682" w14:paraId="07FABECD" w14:textId="77777777" w:rsidTr="005F3682">
        <w:trPr>
          <w:trHeight w:val="1745"/>
        </w:trPr>
        <w:tc>
          <w:tcPr>
            <w:tcW w:w="3027" w:type="dxa"/>
            <w:vMerge/>
          </w:tcPr>
          <w:p w14:paraId="64DF55B3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66E7AAA3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608A1DA8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Таблица алгоритмов</w:t>
            </w:r>
          </w:p>
        </w:tc>
        <w:tc>
          <w:tcPr>
            <w:tcW w:w="4762" w:type="dxa"/>
          </w:tcPr>
          <w:p w14:paraId="2DA0AC32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первой графе строго один раз в порядке возрастания должны быть указаны номера всех позиций кадра</w:t>
            </w:r>
          </w:p>
        </w:tc>
      </w:tr>
      <w:tr w:rsidR="005F3682" w14:paraId="44E4FF68" w14:textId="77777777" w:rsidTr="005F3682">
        <w:tc>
          <w:tcPr>
            <w:tcW w:w="3027" w:type="dxa"/>
            <w:vMerge w:val="restart"/>
          </w:tcPr>
          <w:p w14:paraId="397680A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Наименование элемента</w:t>
            </w:r>
          </w:p>
        </w:tc>
        <w:tc>
          <w:tcPr>
            <w:tcW w:w="4707" w:type="dxa"/>
            <w:vMerge w:val="restart"/>
          </w:tcPr>
          <w:p w14:paraId="1231AF9B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Содержит краткое описание физического смысла, передаваемого данным графическим символом</w:t>
            </w:r>
          </w:p>
        </w:tc>
        <w:tc>
          <w:tcPr>
            <w:tcW w:w="2609" w:type="dxa"/>
          </w:tcPr>
          <w:p w14:paraId="172A7E3D" w14:textId="77777777" w:rsidR="005F3682" w:rsidRPr="00A751F7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Перечень элементов </w:t>
            </w:r>
          </w:p>
        </w:tc>
        <w:tc>
          <w:tcPr>
            <w:tcW w:w="4762" w:type="dxa"/>
          </w:tcPr>
          <w:p w14:paraId="5439B516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Во второй графе</w:t>
            </w:r>
          </w:p>
        </w:tc>
      </w:tr>
      <w:tr w:rsidR="005F3682" w14:paraId="7B95CD95" w14:textId="77777777" w:rsidTr="005F3682">
        <w:tc>
          <w:tcPr>
            <w:tcW w:w="3027" w:type="dxa"/>
            <w:vMerge/>
          </w:tcPr>
          <w:p w14:paraId="202720A2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181BB741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7A51E844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Таблица алгоритмов</w:t>
            </w:r>
          </w:p>
        </w:tc>
        <w:tc>
          <w:tcPr>
            <w:tcW w:w="4762" w:type="dxa"/>
          </w:tcPr>
          <w:p w14:paraId="334866A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Во второй графе</w:t>
            </w:r>
          </w:p>
        </w:tc>
      </w:tr>
      <w:tr w:rsidR="005F3682" w14:paraId="3FE31487" w14:textId="77777777" w:rsidTr="005F3682">
        <w:tc>
          <w:tcPr>
            <w:tcW w:w="3027" w:type="dxa"/>
            <w:vMerge w:val="restart"/>
          </w:tcPr>
          <w:p w14:paraId="3CFCB594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Вид элемента</w:t>
            </w:r>
          </w:p>
        </w:tc>
        <w:tc>
          <w:tcPr>
            <w:tcW w:w="4707" w:type="dxa"/>
            <w:vMerge w:val="restart"/>
          </w:tcPr>
          <w:p w14:paraId="45CED0B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Вид графического символа</w:t>
            </w:r>
          </w:p>
        </w:tc>
        <w:tc>
          <w:tcPr>
            <w:tcW w:w="2609" w:type="dxa"/>
          </w:tcPr>
          <w:p w14:paraId="2A292604" w14:textId="77777777" w:rsidR="005F3682" w:rsidRPr="00A751F7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Рисунки</w:t>
            </w:r>
          </w:p>
        </w:tc>
        <w:tc>
          <w:tcPr>
            <w:tcW w:w="4762" w:type="dxa"/>
          </w:tcPr>
          <w:p w14:paraId="07A429C5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На разных рисунках должны быть изображены все варианты внешнего вида всех графических символов.</w:t>
            </w:r>
          </w:p>
        </w:tc>
      </w:tr>
      <w:tr w:rsidR="005F3682" w14:paraId="186DA813" w14:textId="77777777" w:rsidTr="005F3682">
        <w:tc>
          <w:tcPr>
            <w:tcW w:w="3027" w:type="dxa"/>
            <w:vMerge/>
          </w:tcPr>
          <w:p w14:paraId="05974E19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189BBA66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294AA011" w14:textId="77777777" w:rsidR="005F3682" w:rsidRDefault="005F3682" w:rsidP="005F3682">
            <w:pPr>
              <w:pStyle w:val="18"/>
              <w:numPr>
                <w:ilvl w:val="0"/>
                <w:numId w:val="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Таблица алгоритмов</w:t>
            </w:r>
          </w:p>
        </w:tc>
        <w:tc>
          <w:tcPr>
            <w:tcW w:w="4762" w:type="dxa"/>
          </w:tcPr>
          <w:p w14:paraId="2EEB6AD1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четвертой графе должны быть изображены все варианты внешнего вида всех графических символов</w:t>
            </w:r>
          </w:p>
        </w:tc>
      </w:tr>
      <w:tr w:rsidR="005F3682" w14:paraId="675DE6A4" w14:textId="77777777" w:rsidTr="005F3682">
        <w:tc>
          <w:tcPr>
            <w:tcW w:w="3027" w:type="dxa"/>
            <w:vMerge w:val="restart"/>
          </w:tcPr>
          <w:p w14:paraId="41D593B4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Цвет графического символа</w:t>
            </w:r>
          </w:p>
        </w:tc>
        <w:tc>
          <w:tcPr>
            <w:tcW w:w="4707" w:type="dxa"/>
            <w:vMerge w:val="restart"/>
          </w:tcPr>
          <w:p w14:paraId="39904013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Цвет или набор цветов, которыми отображается графический символ</w:t>
            </w:r>
          </w:p>
        </w:tc>
        <w:tc>
          <w:tcPr>
            <w:tcW w:w="2609" w:type="dxa"/>
          </w:tcPr>
          <w:p w14:paraId="6DF6F104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Рисунки</w:t>
            </w:r>
          </w:p>
        </w:tc>
        <w:tc>
          <w:tcPr>
            <w:tcW w:w="4762" w:type="dxa"/>
          </w:tcPr>
          <w:p w14:paraId="358917AC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На рисунках должны быть изображены все возможные варианты отображения символов в плане цвета</w:t>
            </w:r>
          </w:p>
        </w:tc>
      </w:tr>
      <w:tr w:rsidR="005F3682" w14:paraId="6B1872AA" w14:textId="77777777" w:rsidTr="005F3682">
        <w:tc>
          <w:tcPr>
            <w:tcW w:w="3027" w:type="dxa"/>
            <w:vMerge/>
          </w:tcPr>
          <w:p w14:paraId="18661485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1F2DFE39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427E844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элементов</w:t>
            </w:r>
          </w:p>
        </w:tc>
        <w:tc>
          <w:tcPr>
            <w:tcW w:w="4762" w:type="dxa"/>
          </w:tcPr>
          <w:p w14:paraId="0AA4B09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Третий столбец. Цвета указываются в столбик через запятую</w:t>
            </w:r>
          </w:p>
        </w:tc>
      </w:tr>
      <w:tr w:rsidR="005F3682" w14:paraId="45F78363" w14:textId="77777777" w:rsidTr="005F3682">
        <w:tc>
          <w:tcPr>
            <w:tcW w:w="3027" w:type="dxa"/>
            <w:vMerge/>
          </w:tcPr>
          <w:p w14:paraId="23F3D8B9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4707" w:type="dxa"/>
            <w:vMerge/>
          </w:tcPr>
          <w:p w14:paraId="5CCDF983" w14:textId="77777777" w:rsidR="005F3682" w:rsidRDefault="005F3682" w:rsidP="005F3682">
            <w:pPr>
              <w:pStyle w:val="14"/>
              <w:spacing w:line="240" w:lineRule="auto"/>
              <w:ind w:firstLine="0"/>
            </w:pPr>
          </w:p>
        </w:tc>
        <w:tc>
          <w:tcPr>
            <w:tcW w:w="2609" w:type="dxa"/>
          </w:tcPr>
          <w:p w14:paraId="64E9FB4B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алгоритмов</w:t>
            </w:r>
          </w:p>
        </w:tc>
        <w:tc>
          <w:tcPr>
            <w:tcW w:w="4762" w:type="dxa"/>
          </w:tcPr>
          <w:p w14:paraId="7F5A4AE1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пятом столбце. Если символ изменяет цвет в зависимости от значения параметра, для каждого варианта отображения необходимо указывать свой алгоритм формирования</w:t>
            </w:r>
          </w:p>
        </w:tc>
      </w:tr>
      <w:tr w:rsidR="005F3682" w14:paraId="387858E4" w14:textId="77777777" w:rsidTr="005F3682">
        <w:tc>
          <w:tcPr>
            <w:tcW w:w="3027" w:type="dxa"/>
          </w:tcPr>
          <w:p w14:paraId="43784B4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Алгоритм формирования</w:t>
            </w:r>
          </w:p>
        </w:tc>
        <w:tc>
          <w:tcPr>
            <w:tcW w:w="4707" w:type="dxa"/>
          </w:tcPr>
          <w:p w14:paraId="78ED96B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Алгоритм формирования графического символа исходя из параметров, определяющих его внешний вид</w:t>
            </w:r>
          </w:p>
        </w:tc>
        <w:tc>
          <w:tcPr>
            <w:tcW w:w="2609" w:type="dxa"/>
          </w:tcPr>
          <w:p w14:paraId="4DBD0C0E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алгоритмов</w:t>
            </w:r>
          </w:p>
        </w:tc>
        <w:tc>
          <w:tcPr>
            <w:tcW w:w="4762" w:type="dxa"/>
          </w:tcPr>
          <w:p w14:paraId="688459D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третьем столбце для каждого варианта отображения графического символа должен быть указан алгоритм формирования, чаще всего, это логическое выражение, состоящее из идентификаторов всех необходимых параметров</w:t>
            </w:r>
          </w:p>
        </w:tc>
      </w:tr>
      <w:tr w:rsidR="005F3682" w14:paraId="022F0908" w14:textId="77777777" w:rsidTr="005F3682">
        <w:tc>
          <w:tcPr>
            <w:tcW w:w="3027" w:type="dxa"/>
          </w:tcPr>
          <w:p w14:paraId="7BF6E1FD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Диапазон изменения (физический)</w:t>
            </w:r>
          </w:p>
        </w:tc>
        <w:tc>
          <w:tcPr>
            <w:tcW w:w="4707" w:type="dxa"/>
          </w:tcPr>
          <w:p w14:paraId="4948ABD5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Единицы измерения, в которых индицируется параметр при помощи данного графического символа</w:t>
            </w:r>
          </w:p>
        </w:tc>
        <w:tc>
          <w:tcPr>
            <w:tcW w:w="2609" w:type="dxa"/>
          </w:tcPr>
          <w:p w14:paraId="03F4ED37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алгоритмов</w:t>
            </w:r>
          </w:p>
        </w:tc>
        <w:tc>
          <w:tcPr>
            <w:tcW w:w="4762" w:type="dxa"/>
          </w:tcPr>
          <w:p w14:paraId="663CFA7F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В шестом столбце указываются единицы измерения</w:t>
            </w:r>
          </w:p>
          <w:p w14:paraId="4C62B7B9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Пример: «м»</w:t>
            </w:r>
          </w:p>
        </w:tc>
      </w:tr>
      <w:tr w:rsidR="005F3682" w14:paraId="3CF01378" w14:textId="77777777" w:rsidTr="005F3682">
        <w:tc>
          <w:tcPr>
            <w:tcW w:w="3027" w:type="dxa"/>
          </w:tcPr>
          <w:p w14:paraId="617A1CB2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Диапазон изменения (метрический)</w:t>
            </w:r>
          </w:p>
        </w:tc>
        <w:tc>
          <w:tcPr>
            <w:tcW w:w="4707" w:type="dxa"/>
          </w:tcPr>
          <w:p w14:paraId="24ABB9A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Диапазон изменения параметра, который отображается данным графическим символом</w:t>
            </w:r>
          </w:p>
        </w:tc>
        <w:tc>
          <w:tcPr>
            <w:tcW w:w="2609" w:type="dxa"/>
          </w:tcPr>
          <w:p w14:paraId="6AFCFB40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>
              <w:t>Таблица алгоритмов</w:t>
            </w:r>
          </w:p>
        </w:tc>
        <w:tc>
          <w:tcPr>
            <w:tcW w:w="4762" w:type="dxa"/>
          </w:tcPr>
          <w:p w14:paraId="063FB513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В седьмом столбце указывается диапазон в скобках через многоточие.</w:t>
            </w:r>
          </w:p>
          <w:p w14:paraId="55123FE4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«[» и «]» означают включение в диапазон граничного значения</w:t>
            </w:r>
          </w:p>
          <w:p w14:paraId="3829EB31" w14:textId="77777777" w:rsidR="005F3682" w:rsidRPr="00DB3A5C" w:rsidRDefault="005F3682" w:rsidP="005F3682">
            <w:pPr>
              <w:pStyle w:val="14"/>
              <w:spacing w:line="240" w:lineRule="auto"/>
              <w:ind w:firstLine="0"/>
              <w:rPr>
                <w:highlight w:val="yellow"/>
              </w:rPr>
            </w:pPr>
            <w:r w:rsidRPr="00DB3A5C">
              <w:rPr>
                <w:highlight w:val="yellow"/>
              </w:rPr>
              <w:t>«(» и «)» означают не включение в диапазон граничного значения</w:t>
            </w:r>
          </w:p>
          <w:p w14:paraId="3B3076B7" w14:textId="77777777" w:rsidR="005F3682" w:rsidRDefault="005F3682" w:rsidP="005F3682">
            <w:pPr>
              <w:pStyle w:val="14"/>
              <w:spacing w:line="240" w:lineRule="auto"/>
              <w:ind w:firstLine="0"/>
            </w:pPr>
            <w:r w:rsidRPr="00DB3A5C">
              <w:rPr>
                <w:highlight w:val="yellow"/>
              </w:rPr>
              <w:t>Пример: «[150…3500]»</w:t>
            </w:r>
          </w:p>
          <w:p w14:paraId="4D4721FF" w14:textId="77777777" w:rsidR="005F3682" w:rsidRPr="00EC4B8E" w:rsidRDefault="005F3682" w:rsidP="005F3682">
            <w:pPr>
              <w:pStyle w:val="14"/>
              <w:spacing w:line="240" w:lineRule="auto"/>
              <w:ind w:firstLine="0"/>
            </w:pPr>
            <w:r>
              <w:t xml:space="preserve">Если диапазон целочисленный, то между числами ставится троеточие. Если он может быть дробным, то </w:t>
            </w:r>
            <w:r>
              <w:lastRenderedPageBreak/>
              <w:t>между числами ставится точка с запятой.</w:t>
            </w:r>
          </w:p>
        </w:tc>
      </w:tr>
    </w:tbl>
    <w:p w14:paraId="1AF61082" w14:textId="77777777" w:rsidR="005F3682" w:rsidRPr="005F3682" w:rsidRDefault="005F3682" w:rsidP="005F3682">
      <w:pPr>
        <w:pStyle w:val="16"/>
        <w:numPr>
          <w:ilvl w:val="0"/>
          <w:numId w:val="0"/>
        </w:numPr>
        <w:ind w:firstLine="851"/>
        <w:sectPr w:rsidR="005F3682" w:rsidRPr="005F3682" w:rsidSect="00DB5A7F">
          <w:pgSz w:w="16838" w:h="11906" w:orient="landscape"/>
          <w:pgMar w:top="1100" w:right="1134" w:bottom="850" w:left="1134" w:header="708" w:footer="708" w:gutter="0"/>
          <w:cols w:space="708"/>
          <w:titlePg/>
          <w:docGrid w:linePitch="381"/>
        </w:sectPr>
      </w:pPr>
    </w:p>
    <w:p w14:paraId="6136261E" w14:textId="771B2043" w:rsidR="007E2AA9" w:rsidRPr="007E2AA9" w:rsidRDefault="007E2AA9">
      <w:pPr>
        <w:spacing w:after="200" w:line="276" w:lineRule="auto"/>
        <w:ind w:firstLine="0"/>
        <w:jc w:val="left"/>
      </w:pPr>
    </w:p>
    <w:p w14:paraId="73D14292" w14:textId="77777777" w:rsidR="001C346D" w:rsidRPr="00C31F46" w:rsidRDefault="001C346D" w:rsidP="001C346D">
      <w:pPr>
        <w:pStyle w:val="16"/>
        <w:numPr>
          <w:ilvl w:val="0"/>
          <w:numId w:val="0"/>
        </w:numPr>
      </w:pPr>
      <w:bookmarkStart w:id="22" w:name="_Toc33689502"/>
      <w:r w:rsidRPr="00C31F46">
        <w:t>Лист регистрации изменений</w:t>
      </w:r>
      <w:bookmarkEnd w:id="0"/>
      <w:bookmarkEnd w:id="22"/>
    </w:p>
    <w:tbl>
      <w:tblPr>
        <w:tblW w:w="10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993"/>
        <w:gridCol w:w="992"/>
        <w:gridCol w:w="850"/>
        <w:gridCol w:w="993"/>
        <w:gridCol w:w="1417"/>
        <w:gridCol w:w="851"/>
        <w:gridCol w:w="1842"/>
        <w:gridCol w:w="851"/>
        <w:gridCol w:w="836"/>
        <w:gridCol w:w="14"/>
      </w:tblGrid>
      <w:tr w:rsidR="001C346D" w:rsidRPr="00555274" w14:paraId="4FCFA407" w14:textId="77777777" w:rsidTr="004C529D">
        <w:trPr>
          <w:gridAfter w:val="1"/>
          <w:wAfter w:w="14" w:type="dxa"/>
          <w:jc w:val="center"/>
        </w:trPr>
        <w:tc>
          <w:tcPr>
            <w:tcW w:w="1027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F3DF70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Лист регистрации изменений</w:t>
            </w:r>
          </w:p>
        </w:tc>
      </w:tr>
      <w:tr w:rsidR="001C346D" w:rsidRPr="00555274" w14:paraId="07A57F2C" w14:textId="77777777" w:rsidTr="004C529D">
        <w:trPr>
          <w:jc w:val="center"/>
        </w:trPr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BD4804D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>
              <w:rPr>
                <w:sz w:val="24"/>
                <w:szCs w:val="24"/>
                <w:lang w:eastAsia="ar-SA"/>
              </w:rPr>
              <w:t>ИИзм</w:t>
            </w:r>
            <w:proofErr w:type="spellEnd"/>
            <w:r>
              <w:rPr>
                <w:sz w:val="24"/>
                <w:szCs w:val="24"/>
                <w:lang w:eastAsia="ar-SA"/>
              </w:rPr>
              <w:t>.</w:t>
            </w:r>
          </w:p>
        </w:tc>
        <w:tc>
          <w:tcPr>
            <w:tcW w:w="3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4AE90E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Номера листов (страниц)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EDBAB42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Всего листов (страниц) в докум.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C45CF67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№ докум.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D3286BF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Входящий № сопроводитель-</w:t>
            </w:r>
            <w:proofErr w:type="spellStart"/>
            <w:r w:rsidRPr="00CB0ACA">
              <w:rPr>
                <w:sz w:val="24"/>
                <w:szCs w:val="24"/>
                <w:lang w:eastAsia="ar-SA"/>
              </w:rPr>
              <w:t>ного</w:t>
            </w:r>
            <w:proofErr w:type="spellEnd"/>
            <w:r w:rsidRPr="00CB0ACA">
              <w:rPr>
                <w:sz w:val="24"/>
                <w:szCs w:val="24"/>
                <w:lang w:eastAsia="ar-SA"/>
              </w:rPr>
              <w:t xml:space="preserve"> докум. и дата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6682F9F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Подп.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5F79F43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Дата</w:t>
            </w:r>
          </w:p>
        </w:tc>
      </w:tr>
      <w:tr w:rsidR="001C346D" w:rsidRPr="00555274" w14:paraId="3E1D1097" w14:textId="77777777" w:rsidTr="004C529D">
        <w:trPr>
          <w:jc w:val="center"/>
        </w:trPr>
        <w:tc>
          <w:tcPr>
            <w:tcW w:w="10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C6671" w14:textId="77777777" w:rsidR="001C346D" w:rsidRPr="00555274" w:rsidRDefault="001C346D" w:rsidP="004C529D">
            <w:pPr>
              <w:rPr>
                <w:lang w:eastAsia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C2E461" w14:textId="77777777" w:rsidR="001C346D" w:rsidRPr="00CB0ACA" w:rsidRDefault="001C346D" w:rsidP="00F524BB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proofErr w:type="spellStart"/>
            <w:r w:rsidRPr="00CB0ACA">
              <w:rPr>
                <w:sz w:val="24"/>
                <w:szCs w:val="24"/>
                <w:lang w:eastAsia="ar-SA"/>
              </w:rPr>
              <w:t>изме-н</w:t>
            </w:r>
            <w:r w:rsidR="00F524BB">
              <w:rPr>
                <w:sz w:val="24"/>
                <w:szCs w:val="24"/>
                <w:lang w:eastAsia="ar-SA"/>
              </w:rPr>
              <w:t>ё</w:t>
            </w:r>
            <w:r w:rsidRPr="00CB0ACA">
              <w:rPr>
                <w:sz w:val="24"/>
                <w:szCs w:val="24"/>
                <w:lang w:eastAsia="ar-SA"/>
              </w:rPr>
              <w:t>нных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8C0234B" w14:textId="77777777" w:rsidR="001C346D" w:rsidRPr="00CB0ACA" w:rsidRDefault="001C346D" w:rsidP="00F524BB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заме-</w:t>
            </w:r>
            <w:proofErr w:type="spellStart"/>
            <w:r w:rsidRPr="00CB0ACA">
              <w:rPr>
                <w:sz w:val="24"/>
                <w:szCs w:val="24"/>
                <w:lang w:eastAsia="ar-SA"/>
              </w:rPr>
              <w:t>н</w:t>
            </w:r>
            <w:r w:rsidR="00F524BB">
              <w:rPr>
                <w:sz w:val="24"/>
                <w:szCs w:val="24"/>
                <w:lang w:eastAsia="ar-SA"/>
              </w:rPr>
              <w:t>ё</w:t>
            </w:r>
            <w:r w:rsidRPr="00CB0ACA">
              <w:rPr>
                <w:sz w:val="24"/>
                <w:szCs w:val="24"/>
                <w:lang w:eastAsia="ar-SA"/>
              </w:rPr>
              <w:t>нных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E16EE13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новых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0B85C97" w14:textId="77777777" w:rsidR="001C346D" w:rsidRPr="00CB0ACA" w:rsidRDefault="001C346D" w:rsidP="004C529D">
            <w:pPr>
              <w:suppressAutoHyphens/>
              <w:overflowPunct w:val="0"/>
              <w:autoSpaceDE w:val="0"/>
              <w:spacing w:before="120" w:after="120"/>
              <w:ind w:firstLine="0"/>
              <w:jc w:val="center"/>
              <w:rPr>
                <w:sz w:val="24"/>
                <w:szCs w:val="24"/>
                <w:lang w:eastAsia="ar-SA"/>
              </w:rPr>
            </w:pPr>
            <w:r w:rsidRPr="00CB0ACA">
              <w:rPr>
                <w:sz w:val="24"/>
                <w:szCs w:val="24"/>
                <w:lang w:eastAsia="ar-SA"/>
              </w:rPr>
              <w:t>анну-</w:t>
            </w:r>
            <w:proofErr w:type="spellStart"/>
            <w:r w:rsidRPr="00CB0ACA">
              <w:rPr>
                <w:sz w:val="24"/>
                <w:szCs w:val="24"/>
                <w:lang w:eastAsia="ar-SA"/>
              </w:rPr>
              <w:t>лирован</w:t>
            </w:r>
            <w:proofErr w:type="spellEnd"/>
            <w:r w:rsidRPr="00CB0ACA">
              <w:rPr>
                <w:sz w:val="24"/>
                <w:szCs w:val="24"/>
                <w:lang w:eastAsia="ar-SA"/>
              </w:rPr>
              <w:t>-</w:t>
            </w:r>
            <w:proofErr w:type="spellStart"/>
            <w:r w:rsidRPr="00CB0ACA">
              <w:rPr>
                <w:sz w:val="24"/>
                <w:szCs w:val="24"/>
                <w:lang w:eastAsia="ar-SA"/>
              </w:rPr>
              <w:t>ных</w:t>
            </w:r>
            <w:proofErr w:type="spellEnd"/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4F947" w14:textId="77777777" w:rsidR="001C346D" w:rsidRPr="00CB0ACA" w:rsidRDefault="001C346D" w:rsidP="004C529D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EC43" w14:textId="77777777" w:rsidR="001C346D" w:rsidRPr="00CB0ACA" w:rsidRDefault="001C346D" w:rsidP="004C529D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3AD85" w14:textId="77777777" w:rsidR="001C346D" w:rsidRPr="00CB0ACA" w:rsidRDefault="001C346D" w:rsidP="004C529D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47F5D" w14:textId="77777777" w:rsidR="001C346D" w:rsidRPr="00CB0ACA" w:rsidRDefault="001C346D" w:rsidP="004C529D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  <w:tc>
          <w:tcPr>
            <w:tcW w:w="9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E787" w14:textId="77777777" w:rsidR="001C346D" w:rsidRPr="00CB0ACA" w:rsidRDefault="001C346D" w:rsidP="004C529D">
            <w:pPr>
              <w:jc w:val="center"/>
              <w:rPr>
                <w:sz w:val="24"/>
                <w:szCs w:val="24"/>
                <w:lang w:eastAsia="ar-SA"/>
              </w:rPr>
            </w:pPr>
          </w:p>
        </w:tc>
      </w:tr>
      <w:tr w:rsidR="001C346D" w:rsidRPr="00555274" w14:paraId="712222F5" w14:textId="77777777" w:rsidTr="004C529D">
        <w:trPr>
          <w:trHeight w:val="9910"/>
          <w:jc w:val="center"/>
        </w:trPr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C125615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67D4CAD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FF37C29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AEF1FA3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29D9C09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2377EDCC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4AEA6D92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1E7A584D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69A48C7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7E6ED14" w14:textId="77777777" w:rsidR="001C346D" w:rsidRPr="00555274" w:rsidRDefault="001C346D" w:rsidP="004C529D">
            <w:pPr>
              <w:suppressAutoHyphens/>
              <w:overflowPunct w:val="0"/>
              <w:autoSpaceDE w:val="0"/>
              <w:spacing w:before="120" w:after="120"/>
              <w:jc w:val="center"/>
              <w:rPr>
                <w:lang w:eastAsia="ar-SA"/>
              </w:rPr>
            </w:pPr>
          </w:p>
        </w:tc>
      </w:tr>
    </w:tbl>
    <w:p w14:paraId="45A3F33C" w14:textId="77777777" w:rsidR="001C6917" w:rsidRPr="001C346D" w:rsidRDefault="001C6917" w:rsidP="001C346D"/>
    <w:sectPr w:rsidR="001C6917" w:rsidRPr="001C346D" w:rsidSect="00110310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Титова Екатерина Игоревна" w:date="2020-02-27T17:27:00Z" w:initials="ТЕИ">
    <w:p w14:paraId="16A2497E" w14:textId="3AE4C997" w:rsidR="005F3682" w:rsidRDefault="005F3682">
      <w:pPr>
        <w:pStyle w:val="af2"/>
      </w:pPr>
      <w:r>
        <w:rPr>
          <w:rStyle w:val="aff7"/>
        </w:rPr>
        <w:annotationRef/>
      </w:r>
      <w:r>
        <w:t>Кадр создается раньше элементов, позиций там еще нет</w:t>
      </w:r>
    </w:p>
  </w:comment>
  <w:comment w:id="6" w:author="Титова Екатерина Игоревна" w:date="2020-02-27T17:29:00Z" w:initials="ТЕИ">
    <w:p w14:paraId="3CCE234F" w14:textId="684FCA94" w:rsidR="005F3682" w:rsidRDefault="005F3682" w:rsidP="00157EDB">
      <w:pPr>
        <w:pStyle w:val="af2"/>
      </w:pPr>
      <w:r>
        <w:rPr>
          <w:rStyle w:val="aff7"/>
        </w:rPr>
        <w:annotationRef/>
      </w:r>
      <w:r>
        <w:rPr>
          <w:rStyle w:val="aff7"/>
        </w:rPr>
        <w:annotationRef/>
      </w:r>
      <w:r>
        <w:t>Конкретизировать – просо рисунка мало, он не информативен</w:t>
      </w:r>
    </w:p>
  </w:comment>
  <w:comment w:id="9" w:author="Титова Екатерина Игоревна" w:date="2020-03-05T15:40:00Z" w:initials="ТЕИ">
    <w:p w14:paraId="5323E684" w14:textId="5E8FC9AF" w:rsidR="005F3682" w:rsidRDefault="005F3682" w:rsidP="005F3682">
      <w:pPr>
        <w:pStyle w:val="af2"/>
      </w:pPr>
      <w:r>
        <w:rPr>
          <w:rStyle w:val="aff7"/>
        </w:rPr>
        <w:annotationRef/>
      </w:r>
      <w:r>
        <w:t>Добавить шапки и примеры таблиц</w:t>
      </w:r>
    </w:p>
  </w:comment>
  <w:comment w:id="16" w:author="Титова Екатерина Игоревна" w:date="2020-02-28T12:00:00Z" w:initials="ТЕИ">
    <w:p w14:paraId="16795A16" w14:textId="77777777" w:rsidR="005F3682" w:rsidRDefault="005F3682" w:rsidP="005F3682">
      <w:pPr>
        <w:pStyle w:val="af2"/>
      </w:pPr>
      <w:r>
        <w:rPr>
          <w:rStyle w:val="aff7"/>
        </w:rPr>
        <w:annotationRef/>
      </w:r>
      <w:r>
        <w:t>Привести в соответствие с перечнем свойств</w:t>
      </w:r>
    </w:p>
    <w:p w14:paraId="4881C21A" w14:textId="77777777" w:rsidR="005F3682" w:rsidRDefault="005F3682" w:rsidP="005F3682">
      <w:pPr>
        <w:pStyle w:val="af2"/>
      </w:pPr>
    </w:p>
  </w:comment>
  <w:comment w:id="18" w:author="Титова Екатерина Игоревна" w:date="2020-02-28T12:00:00Z" w:initials="ТЕИ">
    <w:p w14:paraId="6127C8A5" w14:textId="77777777" w:rsidR="005F3682" w:rsidRDefault="005F3682" w:rsidP="005F3682">
      <w:pPr>
        <w:pStyle w:val="af2"/>
      </w:pPr>
      <w:r>
        <w:rPr>
          <w:rStyle w:val="aff7"/>
        </w:rPr>
        <w:annotationRef/>
      </w:r>
      <w:r>
        <w:t>Привести в соответствие с перечнем свойств</w:t>
      </w:r>
    </w:p>
    <w:p w14:paraId="4E494AEA" w14:textId="77777777" w:rsidR="005F3682" w:rsidRDefault="005F3682" w:rsidP="005F3682">
      <w:pPr>
        <w:pStyle w:val="af2"/>
      </w:pPr>
    </w:p>
  </w:comment>
  <w:comment w:id="19" w:author="Титова Екатерина Игоревна" w:date="2020-02-28T11:59:00Z" w:initials="ТЕИ">
    <w:p w14:paraId="6CCBDF34" w14:textId="77777777" w:rsidR="005F3682" w:rsidRDefault="005F3682" w:rsidP="005F3682">
      <w:pPr>
        <w:pStyle w:val="af2"/>
      </w:pPr>
      <w:r>
        <w:rPr>
          <w:rStyle w:val="aff7"/>
        </w:rPr>
        <w:annotationRef/>
      </w:r>
      <w:r>
        <w:t>Эмма сказала изменить</w:t>
      </w:r>
    </w:p>
  </w:comment>
  <w:comment w:id="20" w:author="Гиниятуллина Диана Даниловна" w:date="2018-09-10T11:02:00Z" w:initials="ГДД">
    <w:p w14:paraId="643EB2D1" w14:textId="77777777" w:rsidR="005F3682" w:rsidRDefault="005F3682" w:rsidP="005F3682">
      <w:pPr>
        <w:pStyle w:val="af2"/>
      </w:pPr>
      <w:r>
        <w:rPr>
          <w:rStyle w:val="aff7"/>
        </w:rPr>
        <w:annotationRef/>
      </w:r>
      <w:r>
        <w:t xml:space="preserve">Здесь (и далее) нужно будет сверху добавить «Продолжение </w:t>
      </w:r>
      <w:proofErr w:type="gramStart"/>
      <w:r>
        <w:t>таблицы..</w:t>
      </w:r>
      <w:proofErr w:type="gramEnd"/>
      <w:r>
        <w:t>»)</w:t>
      </w:r>
    </w:p>
  </w:comment>
  <w:comment w:id="21" w:author="Гиниятуллина Диана Даниловна" w:date="2018-09-10T11:06:00Z" w:initials="ГДД">
    <w:p w14:paraId="545EEF8A" w14:textId="77777777" w:rsidR="005F3682" w:rsidRDefault="005F3682" w:rsidP="005F3682">
      <w:pPr>
        <w:pStyle w:val="af2"/>
      </w:pPr>
      <w:r>
        <w:rPr>
          <w:rStyle w:val="aff7"/>
        </w:rPr>
        <w:annotationRef/>
      </w:r>
      <w:r>
        <w:t>Здесь (и далее) по ГОСТу если в конце страницы таблица прерывается и её продолжение будет на следующей странице, в первой части таблицы нижнюю горизонтальную линию, ограничивающую таблицу, не проводят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A2497E" w15:done="0"/>
  <w15:commentEx w15:paraId="3CCE234F" w15:done="0"/>
  <w15:commentEx w15:paraId="5323E684" w15:done="0"/>
  <w15:commentEx w15:paraId="4881C21A" w15:done="0"/>
  <w15:commentEx w15:paraId="4E494AEA" w15:done="0"/>
  <w15:commentEx w15:paraId="6CCBDF34" w15:done="0"/>
  <w15:commentEx w15:paraId="643EB2D1" w15:done="0"/>
  <w15:commentEx w15:paraId="545EEF8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F7F759" w14:textId="77777777" w:rsidR="005F3682" w:rsidRDefault="005F3682" w:rsidP="00084429">
      <w:pPr>
        <w:spacing w:line="240" w:lineRule="auto"/>
      </w:pPr>
      <w:r>
        <w:separator/>
      </w:r>
    </w:p>
  </w:endnote>
  <w:endnote w:type="continuationSeparator" w:id="0">
    <w:p w14:paraId="0DAB472A" w14:textId="77777777" w:rsidR="005F3682" w:rsidRDefault="005F3682" w:rsidP="00084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CJIB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DejaVu Sans">
    <w:charset w:val="CC"/>
    <w:family w:val="swiss"/>
    <w:pitch w:val="variable"/>
    <w:sig w:usb0="E7002EFF" w:usb1="D200F5FF" w:usb2="0A046029" w:usb3="00000000" w:csb0="000001FF" w:csb1="00000000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1401420"/>
      <w:docPartObj>
        <w:docPartGallery w:val="Page Numbers (Bottom of Page)"/>
        <w:docPartUnique/>
      </w:docPartObj>
    </w:sdtPr>
    <w:sdtContent>
      <w:p w14:paraId="04428D75" w14:textId="1AAA4782" w:rsidR="005F3682" w:rsidRDefault="005F368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7F0F">
          <w:rPr>
            <w:noProof/>
          </w:rPr>
          <w:t>12</w:t>
        </w:r>
        <w:r>
          <w:fldChar w:fldCharType="end"/>
        </w:r>
      </w:p>
    </w:sdtContent>
  </w:sdt>
  <w:p w14:paraId="08397150" w14:textId="77777777" w:rsidR="005F3682" w:rsidRDefault="005F36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73100" w14:textId="77777777" w:rsidR="005F3682" w:rsidRDefault="005F3682" w:rsidP="00084429">
      <w:pPr>
        <w:spacing w:line="240" w:lineRule="auto"/>
      </w:pPr>
      <w:r>
        <w:separator/>
      </w:r>
    </w:p>
  </w:footnote>
  <w:footnote w:type="continuationSeparator" w:id="0">
    <w:p w14:paraId="01CAFF9D" w14:textId="77777777" w:rsidR="005F3682" w:rsidRDefault="005F3682" w:rsidP="000844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D57F9" w14:textId="50EBC995" w:rsidR="005F3682" w:rsidRPr="00DB5A7F" w:rsidRDefault="005F3682" w:rsidP="00DB5A7F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173"/>
    <w:multiLevelType w:val="hybridMultilevel"/>
    <w:tmpl w:val="F4CCDBAC"/>
    <w:lvl w:ilvl="0" w:tplc="101C7A00">
      <w:start w:val="1"/>
      <w:numFmt w:val="decimal"/>
      <w:pStyle w:val="3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05A31DA"/>
    <w:multiLevelType w:val="hybridMultilevel"/>
    <w:tmpl w:val="754EA174"/>
    <w:lvl w:ilvl="0" w:tplc="312A5DB4">
      <w:start w:val="1"/>
      <w:numFmt w:val="bullet"/>
      <w:lvlText w:val="-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2E94F95"/>
    <w:multiLevelType w:val="multilevel"/>
    <w:tmpl w:val="AB6A9244"/>
    <w:styleLink w:val="gNumbedList"/>
    <w:lvl w:ilvl="0">
      <w:start w:val="1"/>
      <w:numFmt w:val="decimal"/>
      <w:lvlText w:val="%1"/>
      <w:lvlJc w:val="left"/>
      <w:pPr>
        <w:tabs>
          <w:tab w:val="num" w:pos="284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41"/>
        </w:tabs>
        <w:ind w:left="1241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cs="Times New Roman" w:hint="default"/>
      </w:rPr>
    </w:lvl>
  </w:abstractNum>
  <w:abstractNum w:abstractNumId="3" w15:restartNumberingAfterBreak="0">
    <w:nsid w:val="0B6E3A72"/>
    <w:multiLevelType w:val="hybridMultilevel"/>
    <w:tmpl w:val="D3EEDC20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5143"/>
    <w:multiLevelType w:val="hybridMultilevel"/>
    <w:tmpl w:val="E79AA598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06A61FB"/>
    <w:multiLevelType w:val="hybridMultilevel"/>
    <w:tmpl w:val="5D3E7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115FD"/>
    <w:multiLevelType w:val="hybridMultilevel"/>
    <w:tmpl w:val="125CC996"/>
    <w:lvl w:ilvl="0" w:tplc="228CB156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6C81F82"/>
    <w:multiLevelType w:val="multilevel"/>
    <w:tmpl w:val="48D0ACE0"/>
    <w:styleLink w:val="a0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7E01249"/>
    <w:multiLevelType w:val="hybridMultilevel"/>
    <w:tmpl w:val="D0EA56F2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A893128"/>
    <w:multiLevelType w:val="hybridMultilevel"/>
    <w:tmpl w:val="EF985422"/>
    <w:lvl w:ilvl="0" w:tplc="04190011">
      <w:start w:val="1"/>
      <w:numFmt w:val="decimal"/>
      <w:lvlText w:val="%1)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24D07DFC"/>
    <w:multiLevelType w:val="multilevel"/>
    <w:tmpl w:val="E102A078"/>
    <w:lvl w:ilvl="0">
      <w:start w:val="1"/>
      <w:numFmt w:val="decimal"/>
      <w:lvlText w:val="%1)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50435F7"/>
    <w:multiLevelType w:val="hybridMultilevel"/>
    <w:tmpl w:val="29B08E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E8B4751"/>
    <w:multiLevelType w:val="hybridMultilevel"/>
    <w:tmpl w:val="669C0E5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0BE2D0E"/>
    <w:multiLevelType w:val="hybridMultilevel"/>
    <w:tmpl w:val="5B30CBE2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BD93D03"/>
    <w:multiLevelType w:val="hybridMultilevel"/>
    <w:tmpl w:val="6F581FF8"/>
    <w:lvl w:ilvl="0" w:tplc="312A5DB4">
      <w:start w:val="1"/>
      <w:numFmt w:val="bullet"/>
      <w:lvlText w:val="-"/>
      <w:lvlJc w:val="left"/>
      <w:pPr>
        <w:ind w:left="177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0164E58"/>
    <w:multiLevelType w:val="hybridMultilevel"/>
    <w:tmpl w:val="76367E36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283639F"/>
    <w:multiLevelType w:val="hybridMultilevel"/>
    <w:tmpl w:val="39224B70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4FC2F6D"/>
    <w:multiLevelType w:val="hybridMultilevel"/>
    <w:tmpl w:val="F244C3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47386B30"/>
    <w:multiLevelType w:val="hybridMultilevel"/>
    <w:tmpl w:val="1B9A50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497854D2"/>
    <w:multiLevelType w:val="hybridMultilevel"/>
    <w:tmpl w:val="968A9892"/>
    <w:lvl w:ilvl="0" w:tplc="858242F4">
      <w:start w:val="1"/>
      <w:numFmt w:val="decimal"/>
      <w:pStyle w:val="2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4C867F91"/>
    <w:multiLevelType w:val="hybridMultilevel"/>
    <w:tmpl w:val="128AB874"/>
    <w:lvl w:ilvl="0" w:tplc="312A5DB4">
      <w:start w:val="1"/>
      <w:numFmt w:val="bullet"/>
      <w:lvlText w:val="-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E3D3967"/>
    <w:multiLevelType w:val="hybridMultilevel"/>
    <w:tmpl w:val="F1C4A078"/>
    <w:lvl w:ilvl="0" w:tplc="8E502178">
      <w:start w:val="1"/>
      <w:numFmt w:val="lowerLetter"/>
      <w:pStyle w:val="1"/>
      <w:lvlText w:val="%1)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FBC2692"/>
    <w:multiLevelType w:val="hybridMultilevel"/>
    <w:tmpl w:val="CEC018EE"/>
    <w:lvl w:ilvl="0" w:tplc="A834662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A4A5A72">
      <w:start w:val="1"/>
      <w:numFmt w:val="bullet"/>
      <w:pStyle w:val="20"/>
      <w:lvlText w:val="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1990E84"/>
    <w:multiLevelType w:val="hybridMultilevel"/>
    <w:tmpl w:val="0268B8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6D45CD5"/>
    <w:multiLevelType w:val="hybridMultilevel"/>
    <w:tmpl w:val="B61E3D3E"/>
    <w:lvl w:ilvl="0" w:tplc="1D441E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F60092"/>
    <w:multiLevelType w:val="hybridMultilevel"/>
    <w:tmpl w:val="39F01B74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67138B6"/>
    <w:multiLevelType w:val="multilevel"/>
    <w:tmpl w:val="A2DEBADE"/>
    <w:lvl w:ilvl="0">
      <w:start w:val="1"/>
      <w:numFmt w:val="decimal"/>
      <w:pStyle w:val="10"/>
      <w:lvlText w:val="%1"/>
      <w:lvlJc w:val="left"/>
      <w:pPr>
        <w:tabs>
          <w:tab w:val="num" w:pos="720"/>
        </w:tabs>
        <w:ind w:left="1418" w:hanging="698"/>
      </w:pPr>
      <w:rPr>
        <w:rFonts w:hint="default"/>
        <w:b/>
      </w:rPr>
    </w:lvl>
    <w:lvl w:ilvl="1">
      <w:start w:val="1"/>
      <w:numFmt w:val="decimal"/>
      <w:pStyle w:val="21"/>
      <w:lvlText w:val="%1.%2"/>
      <w:lvlJc w:val="left"/>
      <w:pPr>
        <w:tabs>
          <w:tab w:val="num" w:pos="640"/>
        </w:tabs>
        <w:ind w:left="-152" w:firstLine="720"/>
      </w:pPr>
      <w:rPr>
        <w:rFonts w:hint="default"/>
        <w:b w:val="0"/>
        <w:sz w:val="28"/>
        <w:szCs w:val="28"/>
      </w:rPr>
    </w:lvl>
    <w:lvl w:ilvl="2">
      <w:start w:val="1"/>
      <w:numFmt w:val="decimal"/>
      <w:pStyle w:val="30"/>
      <w:lvlText w:val="%1.%2.%3"/>
      <w:lvlJc w:val="left"/>
      <w:pPr>
        <w:tabs>
          <w:tab w:val="num" w:pos="1531"/>
        </w:tabs>
        <w:ind w:left="0" w:firstLine="720"/>
      </w:pPr>
      <w:rPr>
        <w:rFonts w:hint="default"/>
        <w:color w:val="auto"/>
        <w:lang w:val="ru-RU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70815ED8"/>
    <w:multiLevelType w:val="multilevel"/>
    <w:tmpl w:val="CD8C058C"/>
    <w:lvl w:ilvl="0">
      <w:start w:val="1"/>
      <w:numFmt w:val="decimal"/>
      <w:lvlText w:val="%1"/>
      <w:lvlJc w:val="left"/>
      <w:pPr>
        <w:tabs>
          <w:tab w:val="num" w:pos="964"/>
        </w:tabs>
        <w:ind w:left="0" w:firstLine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397"/>
      </w:pPr>
      <w:rPr>
        <w:rFonts w:hint="default"/>
        <w:color w:val="auto"/>
      </w:rPr>
    </w:lvl>
    <w:lvl w:ilvl="2">
      <w:start w:val="1"/>
      <w:numFmt w:val="decimal"/>
      <w:pStyle w:val="31"/>
      <w:lvlText w:val="%1.%2.%3"/>
      <w:lvlJc w:val="left"/>
      <w:pPr>
        <w:ind w:left="0" w:firstLine="397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0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397"/>
      </w:pPr>
      <w:rPr>
        <w:rFonts w:hint="default"/>
      </w:rPr>
    </w:lvl>
  </w:abstractNum>
  <w:abstractNum w:abstractNumId="28" w15:restartNumberingAfterBreak="0">
    <w:nsid w:val="70B93874"/>
    <w:multiLevelType w:val="hybridMultilevel"/>
    <w:tmpl w:val="CE3C5B00"/>
    <w:lvl w:ilvl="0" w:tplc="312A5DB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37C1D62"/>
    <w:multiLevelType w:val="hybridMultilevel"/>
    <w:tmpl w:val="B1B6324E"/>
    <w:lvl w:ilvl="0" w:tplc="31063748">
      <w:start w:val="1"/>
      <w:numFmt w:val="decimal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D263D6"/>
    <w:multiLevelType w:val="hybridMultilevel"/>
    <w:tmpl w:val="AE465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7820615"/>
    <w:multiLevelType w:val="hybridMultilevel"/>
    <w:tmpl w:val="707CA1A0"/>
    <w:lvl w:ilvl="0" w:tplc="FEFA8284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1"/>
  </w:num>
  <w:num w:numId="4">
    <w:abstractNumId w:val="0"/>
  </w:num>
  <w:num w:numId="5">
    <w:abstractNumId w:val="19"/>
  </w:num>
  <w:num w:numId="6">
    <w:abstractNumId w:val="21"/>
  </w:num>
  <w:num w:numId="7">
    <w:abstractNumId w:val="27"/>
  </w:num>
  <w:num w:numId="8">
    <w:abstractNumId w:val="6"/>
  </w:num>
  <w:num w:numId="9">
    <w:abstractNumId w:val="2"/>
  </w:num>
  <w:num w:numId="10">
    <w:abstractNumId w:val="7"/>
  </w:num>
  <w:num w:numId="11">
    <w:abstractNumId w:val="17"/>
  </w:num>
  <w:num w:numId="12">
    <w:abstractNumId w:val="18"/>
  </w:num>
  <w:num w:numId="13">
    <w:abstractNumId w:val="29"/>
  </w:num>
  <w:num w:numId="14">
    <w:abstractNumId w:val="10"/>
  </w:num>
  <w:num w:numId="15">
    <w:abstractNumId w:val="9"/>
  </w:num>
  <w:num w:numId="16">
    <w:abstractNumId w:val="11"/>
  </w:num>
  <w:num w:numId="17">
    <w:abstractNumId w:val="3"/>
  </w:num>
  <w:num w:numId="18">
    <w:abstractNumId w:val="1"/>
  </w:num>
  <w:num w:numId="19">
    <w:abstractNumId w:val="12"/>
  </w:num>
  <w:num w:numId="20">
    <w:abstractNumId w:val="14"/>
  </w:num>
  <w:num w:numId="21">
    <w:abstractNumId w:val="13"/>
  </w:num>
  <w:num w:numId="22">
    <w:abstractNumId w:val="8"/>
  </w:num>
  <w:num w:numId="23">
    <w:abstractNumId w:val="30"/>
  </w:num>
  <w:num w:numId="24">
    <w:abstractNumId w:val="4"/>
  </w:num>
  <w:num w:numId="25">
    <w:abstractNumId w:val="20"/>
  </w:num>
  <w:num w:numId="26">
    <w:abstractNumId w:val="28"/>
  </w:num>
  <w:num w:numId="27">
    <w:abstractNumId w:val="16"/>
  </w:num>
  <w:num w:numId="28">
    <w:abstractNumId w:val="25"/>
  </w:num>
  <w:num w:numId="29">
    <w:abstractNumId w:val="15"/>
  </w:num>
  <w:num w:numId="30">
    <w:abstractNumId w:val="23"/>
  </w:num>
  <w:num w:numId="31">
    <w:abstractNumId w:val="5"/>
  </w:num>
  <w:num w:numId="32">
    <w:abstractNumId w:val="2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арулин Андрей Сергеевич">
    <w15:presenceInfo w15:providerId="None" w15:userId="Барулин Андрей Сергеевич"/>
  </w15:person>
  <w15:person w15:author="Титова Екатерина Игоревна">
    <w15:presenceInfo w15:providerId="AD" w15:userId="S-1-5-21-421302422-718509455-3516092621-13749"/>
  </w15:person>
  <w15:person w15:author="Гиниятуллина Диана Даниловна">
    <w15:presenceInfo w15:providerId="None" w15:userId="Гиниятуллина Диана Данил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429"/>
    <w:rsid w:val="00003460"/>
    <w:rsid w:val="00003FC2"/>
    <w:rsid w:val="00005D86"/>
    <w:rsid w:val="000106B6"/>
    <w:rsid w:val="00013552"/>
    <w:rsid w:val="00015108"/>
    <w:rsid w:val="00020643"/>
    <w:rsid w:val="00023CA8"/>
    <w:rsid w:val="00032C89"/>
    <w:rsid w:val="0003752B"/>
    <w:rsid w:val="000525DB"/>
    <w:rsid w:val="00061FBC"/>
    <w:rsid w:val="00084429"/>
    <w:rsid w:val="000852B4"/>
    <w:rsid w:val="00097C79"/>
    <w:rsid w:val="000A5D8E"/>
    <w:rsid w:val="000C3C79"/>
    <w:rsid w:val="000C7769"/>
    <w:rsid w:val="000D4CCC"/>
    <w:rsid w:val="000E1A68"/>
    <w:rsid w:val="000F0397"/>
    <w:rsid w:val="00110310"/>
    <w:rsid w:val="001103E7"/>
    <w:rsid w:val="00110F48"/>
    <w:rsid w:val="00113358"/>
    <w:rsid w:val="00113789"/>
    <w:rsid w:val="00117219"/>
    <w:rsid w:val="00134C3F"/>
    <w:rsid w:val="001357AC"/>
    <w:rsid w:val="00144BA0"/>
    <w:rsid w:val="00157EDB"/>
    <w:rsid w:val="00163486"/>
    <w:rsid w:val="001809D3"/>
    <w:rsid w:val="0018517B"/>
    <w:rsid w:val="001A4CB8"/>
    <w:rsid w:val="001A772B"/>
    <w:rsid w:val="001C16A3"/>
    <w:rsid w:val="001C346D"/>
    <w:rsid w:val="001C6917"/>
    <w:rsid w:val="001D148B"/>
    <w:rsid w:val="00211256"/>
    <w:rsid w:val="00211A01"/>
    <w:rsid w:val="00220513"/>
    <w:rsid w:val="00221290"/>
    <w:rsid w:val="00227BB1"/>
    <w:rsid w:val="00227E9A"/>
    <w:rsid w:val="00255AE0"/>
    <w:rsid w:val="00262E36"/>
    <w:rsid w:val="002669C1"/>
    <w:rsid w:val="00277352"/>
    <w:rsid w:val="00277FE8"/>
    <w:rsid w:val="0028142D"/>
    <w:rsid w:val="002961A0"/>
    <w:rsid w:val="002C110D"/>
    <w:rsid w:val="002C7AD2"/>
    <w:rsid w:val="002D68B7"/>
    <w:rsid w:val="002E48BE"/>
    <w:rsid w:val="002E785B"/>
    <w:rsid w:val="002F35EA"/>
    <w:rsid w:val="002F3DAB"/>
    <w:rsid w:val="00302480"/>
    <w:rsid w:val="00312854"/>
    <w:rsid w:val="00321296"/>
    <w:rsid w:val="003234A0"/>
    <w:rsid w:val="003256AF"/>
    <w:rsid w:val="00335B32"/>
    <w:rsid w:val="00335D28"/>
    <w:rsid w:val="00357736"/>
    <w:rsid w:val="0037045E"/>
    <w:rsid w:val="0037349D"/>
    <w:rsid w:val="00377795"/>
    <w:rsid w:val="00393679"/>
    <w:rsid w:val="003A2BDF"/>
    <w:rsid w:val="003B6429"/>
    <w:rsid w:val="003B78A0"/>
    <w:rsid w:val="003E11EE"/>
    <w:rsid w:val="003E6B15"/>
    <w:rsid w:val="003E6E96"/>
    <w:rsid w:val="003F4715"/>
    <w:rsid w:val="00423819"/>
    <w:rsid w:val="00424ADE"/>
    <w:rsid w:val="00431071"/>
    <w:rsid w:val="00436698"/>
    <w:rsid w:val="004814E6"/>
    <w:rsid w:val="00492D1E"/>
    <w:rsid w:val="00493645"/>
    <w:rsid w:val="00494FCD"/>
    <w:rsid w:val="00496003"/>
    <w:rsid w:val="004A2F6E"/>
    <w:rsid w:val="004A4E6C"/>
    <w:rsid w:val="004C529D"/>
    <w:rsid w:val="004C7239"/>
    <w:rsid w:val="004E4AAF"/>
    <w:rsid w:val="004E61B2"/>
    <w:rsid w:val="004F611C"/>
    <w:rsid w:val="004F65CB"/>
    <w:rsid w:val="005034B6"/>
    <w:rsid w:val="00504AF5"/>
    <w:rsid w:val="0050759C"/>
    <w:rsid w:val="00510E7E"/>
    <w:rsid w:val="00520252"/>
    <w:rsid w:val="00540001"/>
    <w:rsid w:val="005413EA"/>
    <w:rsid w:val="00544BD4"/>
    <w:rsid w:val="00567261"/>
    <w:rsid w:val="0057536C"/>
    <w:rsid w:val="00593985"/>
    <w:rsid w:val="00597D3B"/>
    <w:rsid w:val="005A46A7"/>
    <w:rsid w:val="005A6E50"/>
    <w:rsid w:val="005D06EE"/>
    <w:rsid w:val="005D0B77"/>
    <w:rsid w:val="005D5E86"/>
    <w:rsid w:val="005D66C6"/>
    <w:rsid w:val="005E6433"/>
    <w:rsid w:val="005F1A18"/>
    <w:rsid w:val="005F27E2"/>
    <w:rsid w:val="005F3682"/>
    <w:rsid w:val="00603E0F"/>
    <w:rsid w:val="00613BD1"/>
    <w:rsid w:val="0062348A"/>
    <w:rsid w:val="0062414E"/>
    <w:rsid w:val="006326A9"/>
    <w:rsid w:val="0064045E"/>
    <w:rsid w:val="0064698E"/>
    <w:rsid w:val="00646D12"/>
    <w:rsid w:val="00657070"/>
    <w:rsid w:val="00662990"/>
    <w:rsid w:val="00671C99"/>
    <w:rsid w:val="0068376D"/>
    <w:rsid w:val="00690C38"/>
    <w:rsid w:val="006A4B7A"/>
    <w:rsid w:val="006B1A12"/>
    <w:rsid w:val="006C4974"/>
    <w:rsid w:val="006C659A"/>
    <w:rsid w:val="006D278D"/>
    <w:rsid w:val="006D3404"/>
    <w:rsid w:val="006D5A35"/>
    <w:rsid w:val="006D7545"/>
    <w:rsid w:val="006E37BF"/>
    <w:rsid w:val="007028B7"/>
    <w:rsid w:val="007052B1"/>
    <w:rsid w:val="00707E4D"/>
    <w:rsid w:val="00725438"/>
    <w:rsid w:val="007306C6"/>
    <w:rsid w:val="00730C3E"/>
    <w:rsid w:val="00742282"/>
    <w:rsid w:val="00765AC3"/>
    <w:rsid w:val="007714E7"/>
    <w:rsid w:val="00774541"/>
    <w:rsid w:val="00782E04"/>
    <w:rsid w:val="007A17ED"/>
    <w:rsid w:val="007A1EE9"/>
    <w:rsid w:val="007A5D9B"/>
    <w:rsid w:val="007A6DC6"/>
    <w:rsid w:val="007C00BD"/>
    <w:rsid w:val="007C43E2"/>
    <w:rsid w:val="007C6449"/>
    <w:rsid w:val="007D42CC"/>
    <w:rsid w:val="007D7F92"/>
    <w:rsid w:val="007E0FE1"/>
    <w:rsid w:val="007E2AA9"/>
    <w:rsid w:val="007F1AC0"/>
    <w:rsid w:val="007F418B"/>
    <w:rsid w:val="00802134"/>
    <w:rsid w:val="00802B15"/>
    <w:rsid w:val="00804C5C"/>
    <w:rsid w:val="008053D0"/>
    <w:rsid w:val="00817977"/>
    <w:rsid w:val="00822B40"/>
    <w:rsid w:val="008253E6"/>
    <w:rsid w:val="008318B1"/>
    <w:rsid w:val="008752E4"/>
    <w:rsid w:val="008759A2"/>
    <w:rsid w:val="00875BC0"/>
    <w:rsid w:val="008A236D"/>
    <w:rsid w:val="008A513F"/>
    <w:rsid w:val="008B0FAA"/>
    <w:rsid w:val="008B1B7A"/>
    <w:rsid w:val="008B2454"/>
    <w:rsid w:val="008C2EA0"/>
    <w:rsid w:val="008C650D"/>
    <w:rsid w:val="008D225E"/>
    <w:rsid w:val="008D6251"/>
    <w:rsid w:val="008E6BF7"/>
    <w:rsid w:val="008E6D95"/>
    <w:rsid w:val="008F3048"/>
    <w:rsid w:val="0090362E"/>
    <w:rsid w:val="00904276"/>
    <w:rsid w:val="009217BB"/>
    <w:rsid w:val="00946D75"/>
    <w:rsid w:val="00963542"/>
    <w:rsid w:val="00963FC0"/>
    <w:rsid w:val="00984FEF"/>
    <w:rsid w:val="009A2CBF"/>
    <w:rsid w:val="009A5B5D"/>
    <w:rsid w:val="009B0C53"/>
    <w:rsid w:val="009C5AC4"/>
    <w:rsid w:val="009D16B7"/>
    <w:rsid w:val="009E09A4"/>
    <w:rsid w:val="009E4148"/>
    <w:rsid w:val="009E5C69"/>
    <w:rsid w:val="009F57D4"/>
    <w:rsid w:val="00A060F4"/>
    <w:rsid w:val="00A10380"/>
    <w:rsid w:val="00A2694E"/>
    <w:rsid w:val="00A337F9"/>
    <w:rsid w:val="00A46495"/>
    <w:rsid w:val="00A57F0F"/>
    <w:rsid w:val="00A62FAB"/>
    <w:rsid w:val="00A67EA9"/>
    <w:rsid w:val="00A72C2F"/>
    <w:rsid w:val="00A7562B"/>
    <w:rsid w:val="00A8095A"/>
    <w:rsid w:val="00A834F9"/>
    <w:rsid w:val="00A956C0"/>
    <w:rsid w:val="00A95BFE"/>
    <w:rsid w:val="00AA5809"/>
    <w:rsid w:val="00AA60C6"/>
    <w:rsid w:val="00AB358F"/>
    <w:rsid w:val="00AB46A3"/>
    <w:rsid w:val="00AB6D63"/>
    <w:rsid w:val="00AB7BA7"/>
    <w:rsid w:val="00AC596F"/>
    <w:rsid w:val="00AC6F79"/>
    <w:rsid w:val="00AE2324"/>
    <w:rsid w:val="00AF73F8"/>
    <w:rsid w:val="00B12C8C"/>
    <w:rsid w:val="00B273B5"/>
    <w:rsid w:val="00B4252E"/>
    <w:rsid w:val="00B573FF"/>
    <w:rsid w:val="00B6515E"/>
    <w:rsid w:val="00B73DF9"/>
    <w:rsid w:val="00B824C7"/>
    <w:rsid w:val="00B827E6"/>
    <w:rsid w:val="00B87DB4"/>
    <w:rsid w:val="00B92A6D"/>
    <w:rsid w:val="00B97124"/>
    <w:rsid w:val="00BA191D"/>
    <w:rsid w:val="00BA347C"/>
    <w:rsid w:val="00BA4618"/>
    <w:rsid w:val="00BC3F05"/>
    <w:rsid w:val="00BD2200"/>
    <w:rsid w:val="00BE0A01"/>
    <w:rsid w:val="00BF0C0F"/>
    <w:rsid w:val="00BF5E4D"/>
    <w:rsid w:val="00BF619C"/>
    <w:rsid w:val="00C12378"/>
    <w:rsid w:val="00C12D48"/>
    <w:rsid w:val="00C16DBE"/>
    <w:rsid w:val="00C22994"/>
    <w:rsid w:val="00C2393A"/>
    <w:rsid w:val="00C3055C"/>
    <w:rsid w:val="00C33C67"/>
    <w:rsid w:val="00C34970"/>
    <w:rsid w:val="00C3529A"/>
    <w:rsid w:val="00C43A78"/>
    <w:rsid w:val="00C92D32"/>
    <w:rsid w:val="00C966F4"/>
    <w:rsid w:val="00C97263"/>
    <w:rsid w:val="00CA64DD"/>
    <w:rsid w:val="00CB1476"/>
    <w:rsid w:val="00CB2B3F"/>
    <w:rsid w:val="00CB4390"/>
    <w:rsid w:val="00CB766F"/>
    <w:rsid w:val="00CC2CE1"/>
    <w:rsid w:val="00CD26CD"/>
    <w:rsid w:val="00CD4852"/>
    <w:rsid w:val="00CD749E"/>
    <w:rsid w:val="00CE0730"/>
    <w:rsid w:val="00CE4EA4"/>
    <w:rsid w:val="00D1710B"/>
    <w:rsid w:val="00D232D6"/>
    <w:rsid w:val="00D2518B"/>
    <w:rsid w:val="00D303D1"/>
    <w:rsid w:val="00D31AE3"/>
    <w:rsid w:val="00D37765"/>
    <w:rsid w:val="00D54F81"/>
    <w:rsid w:val="00D55DD1"/>
    <w:rsid w:val="00D66F36"/>
    <w:rsid w:val="00D70136"/>
    <w:rsid w:val="00D73116"/>
    <w:rsid w:val="00D83C25"/>
    <w:rsid w:val="00D91245"/>
    <w:rsid w:val="00DA2DE7"/>
    <w:rsid w:val="00DA3839"/>
    <w:rsid w:val="00DB5A7F"/>
    <w:rsid w:val="00DC0206"/>
    <w:rsid w:val="00DC6590"/>
    <w:rsid w:val="00DD548E"/>
    <w:rsid w:val="00DD5B40"/>
    <w:rsid w:val="00DE175D"/>
    <w:rsid w:val="00DE4357"/>
    <w:rsid w:val="00E14015"/>
    <w:rsid w:val="00E16F85"/>
    <w:rsid w:val="00E26468"/>
    <w:rsid w:val="00E268AE"/>
    <w:rsid w:val="00E362B0"/>
    <w:rsid w:val="00E52F79"/>
    <w:rsid w:val="00E5781D"/>
    <w:rsid w:val="00E60AE0"/>
    <w:rsid w:val="00E66232"/>
    <w:rsid w:val="00E67CAD"/>
    <w:rsid w:val="00E71554"/>
    <w:rsid w:val="00E72465"/>
    <w:rsid w:val="00E77BD6"/>
    <w:rsid w:val="00E92548"/>
    <w:rsid w:val="00E94474"/>
    <w:rsid w:val="00E95FC1"/>
    <w:rsid w:val="00EA01B6"/>
    <w:rsid w:val="00EB4972"/>
    <w:rsid w:val="00EB6DDF"/>
    <w:rsid w:val="00EC01FC"/>
    <w:rsid w:val="00EE2626"/>
    <w:rsid w:val="00EE6780"/>
    <w:rsid w:val="00F03002"/>
    <w:rsid w:val="00F1671A"/>
    <w:rsid w:val="00F33A69"/>
    <w:rsid w:val="00F35F5C"/>
    <w:rsid w:val="00F4723C"/>
    <w:rsid w:val="00F51D2D"/>
    <w:rsid w:val="00F524BB"/>
    <w:rsid w:val="00F64674"/>
    <w:rsid w:val="00F86AB9"/>
    <w:rsid w:val="00F938B3"/>
    <w:rsid w:val="00F93D02"/>
    <w:rsid w:val="00F96C98"/>
    <w:rsid w:val="00F97360"/>
    <w:rsid w:val="00FC5682"/>
    <w:rsid w:val="00FD57BE"/>
    <w:rsid w:val="00FE6E3B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63EF5CEE"/>
  <w15:docId w15:val="{FCA8287D-1FA1-402A-89EA-87B59348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08442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1">
    <w:name w:val="heading 1"/>
    <w:basedOn w:val="a2"/>
    <w:next w:val="a2"/>
    <w:link w:val="12"/>
    <w:autoRedefine/>
    <w:rsid w:val="009F57D4"/>
    <w:pPr>
      <w:keepNext/>
      <w:keepLines/>
      <w:spacing w:before="120" w:after="360"/>
      <w:ind w:firstLine="0"/>
      <w:jc w:val="center"/>
      <w:outlineLvl w:val="0"/>
    </w:pPr>
    <w:rPr>
      <w:rFonts w:eastAsiaTheme="majorEastAsia"/>
      <w:b/>
      <w:bCs/>
    </w:rPr>
  </w:style>
  <w:style w:type="paragraph" w:styleId="22">
    <w:name w:val="heading 2"/>
    <w:basedOn w:val="11"/>
    <w:next w:val="a2"/>
    <w:link w:val="23"/>
    <w:unhideWhenUsed/>
    <w:rsid w:val="009F57D4"/>
    <w:pPr>
      <w:numPr>
        <w:ilvl w:val="1"/>
      </w:numPr>
      <w:spacing w:before="240" w:after="120"/>
      <w:ind w:left="709" w:firstLine="709"/>
      <w:outlineLvl w:val="1"/>
    </w:pPr>
    <w:rPr>
      <w:bCs w:val="0"/>
      <w:szCs w:val="26"/>
    </w:rPr>
  </w:style>
  <w:style w:type="paragraph" w:styleId="31">
    <w:name w:val="heading 3"/>
    <w:basedOn w:val="a2"/>
    <w:next w:val="a2"/>
    <w:link w:val="32"/>
    <w:unhideWhenUsed/>
    <w:rsid w:val="009F57D4"/>
    <w:pPr>
      <w:keepNext/>
      <w:keepLines/>
      <w:numPr>
        <w:ilvl w:val="2"/>
        <w:numId w:val="7"/>
      </w:numPr>
      <w:spacing w:before="200" w:after="120"/>
      <w:ind w:firstLine="709"/>
      <w:outlineLvl w:val="2"/>
    </w:pPr>
    <w:rPr>
      <w:rFonts w:eastAsiaTheme="majorEastAsia" w:cstheme="majorBidi"/>
      <w:bCs/>
    </w:rPr>
  </w:style>
  <w:style w:type="paragraph" w:styleId="40">
    <w:name w:val="heading 4"/>
    <w:basedOn w:val="a2"/>
    <w:next w:val="a2"/>
    <w:link w:val="41"/>
    <w:uiPriority w:val="9"/>
    <w:unhideWhenUsed/>
    <w:qFormat/>
    <w:rsid w:val="009F57D4"/>
    <w:pPr>
      <w:keepNext/>
      <w:keepLines/>
      <w:numPr>
        <w:ilvl w:val="3"/>
        <w:numId w:val="7"/>
      </w:numPr>
      <w:spacing w:before="200"/>
      <w:ind w:firstLine="709"/>
      <w:outlineLvl w:val="3"/>
    </w:pPr>
    <w:rPr>
      <w:rFonts w:eastAsiaTheme="majorEastAsia" w:cstheme="majorBidi"/>
      <w:bCs/>
      <w:iCs/>
    </w:rPr>
  </w:style>
  <w:style w:type="paragraph" w:styleId="50">
    <w:name w:val="heading 5"/>
    <w:aliases w:val="Примечание"/>
    <w:basedOn w:val="a2"/>
    <w:next w:val="a2"/>
    <w:link w:val="51"/>
    <w:uiPriority w:val="9"/>
    <w:unhideWhenUsed/>
    <w:qFormat/>
    <w:rsid w:val="009F57D4"/>
    <w:pPr>
      <w:keepNext/>
      <w:keepLines/>
      <w:spacing w:after="240" w:line="240" w:lineRule="auto"/>
      <w:outlineLvl w:val="4"/>
    </w:pPr>
    <w:rPr>
      <w:rFonts w:eastAsiaTheme="majorEastAsia" w:cstheme="majorBidi"/>
    </w:rPr>
  </w:style>
  <w:style w:type="paragraph" w:styleId="9">
    <w:name w:val="heading 9"/>
    <w:basedOn w:val="a2"/>
    <w:next w:val="a2"/>
    <w:link w:val="90"/>
    <w:uiPriority w:val="99"/>
    <w:qFormat/>
    <w:rsid w:val="009F57D4"/>
    <w:pPr>
      <w:overflowPunct w:val="0"/>
      <w:autoSpaceDE w:val="0"/>
      <w:autoSpaceDN w:val="0"/>
      <w:adjustRightInd w:val="0"/>
      <w:spacing w:before="240" w:after="60" w:line="240" w:lineRule="auto"/>
      <w:ind w:firstLine="0"/>
      <w:jc w:val="left"/>
      <w:textAlignment w:val="baseline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ьник"/>
    <w:basedOn w:val="a2"/>
    <w:link w:val="a7"/>
    <w:qFormat/>
    <w:rsid w:val="00084429"/>
    <w:pPr>
      <w:ind w:firstLine="0"/>
      <w:jc w:val="center"/>
    </w:pPr>
  </w:style>
  <w:style w:type="character" w:customStyle="1" w:styleId="a7">
    <w:name w:val="Титульник Знак"/>
    <w:link w:val="a6"/>
    <w:rsid w:val="0008442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0">
    <w:name w:val="Заг.1"/>
    <w:basedOn w:val="a2"/>
    <w:link w:val="13"/>
    <w:rsid w:val="00084429"/>
    <w:pPr>
      <w:widowControl w:val="0"/>
      <w:numPr>
        <w:numId w:val="1"/>
      </w:numPr>
      <w:shd w:val="clear" w:color="auto" w:fill="FFFFFF"/>
      <w:tabs>
        <w:tab w:val="left" w:pos="567"/>
      </w:tabs>
      <w:suppressAutoHyphens/>
      <w:autoSpaceDE w:val="0"/>
      <w:spacing w:before="240" w:after="120"/>
      <w:ind w:left="0" w:firstLine="851"/>
      <w:outlineLvl w:val="0"/>
    </w:pPr>
    <w:rPr>
      <w:rFonts w:eastAsia="Times New Roman" w:cs="Arial"/>
      <w:b/>
      <w:lang w:eastAsia="zh-CN"/>
    </w:rPr>
  </w:style>
  <w:style w:type="paragraph" w:customStyle="1" w:styleId="21">
    <w:name w:val="Заг.2"/>
    <w:basedOn w:val="a2"/>
    <w:link w:val="24"/>
    <w:rsid w:val="00084429"/>
    <w:pPr>
      <w:widowControl w:val="0"/>
      <w:numPr>
        <w:ilvl w:val="1"/>
        <w:numId w:val="1"/>
      </w:numPr>
      <w:shd w:val="clear" w:color="auto" w:fill="FFFFFF"/>
      <w:suppressAutoHyphens/>
      <w:autoSpaceDE w:val="0"/>
      <w:spacing w:before="120" w:after="120"/>
      <w:outlineLvl w:val="1"/>
    </w:pPr>
    <w:rPr>
      <w:rFonts w:eastAsia="Times New Roman" w:cs="Arial"/>
      <w:lang w:eastAsia="zh-CN"/>
    </w:rPr>
  </w:style>
  <w:style w:type="paragraph" w:customStyle="1" w:styleId="14">
    <w:name w:val="Обычный1"/>
    <w:basedOn w:val="a2"/>
    <w:link w:val="15"/>
    <w:qFormat/>
    <w:rsid w:val="00084429"/>
    <w:pPr>
      <w:ind w:firstLine="851"/>
    </w:pPr>
  </w:style>
  <w:style w:type="paragraph" w:customStyle="1" w:styleId="25">
    <w:name w:val="Заг2"/>
    <w:basedOn w:val="21"/>
    <w:link w:val="26"/>
    <w:qFormat/>
    <w:rsid w:val="00084429"/>
    <w:pPr>
      <w:ind w:left="0" w:firstLine="851"/>
    </w:pPr>
  </w:style>
  <w:style w:type="character" w:customStyle="1" w:styleId="15">
    <w:name w:val="Обычный1 Знак"/>
    <w:basedOn w:val="a3"/>
    <w:link w:val="14"/>
    <w:rsid w:val="0008442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6">
    <w:name w:val="Заг1"/>
    <w:basedOn w:val="10"/>
    <w:link w:val="17"/>
    <w:qFormat/>
    <w:rsid w:val="00084429"/>
  </w:style>
  <w:style w:type="character" w:customStyle="1" w:styleId="24">
    <w:name w:val="Заг.2 Знак"/>
    <w:basedOn w:val="a3"/>
    <w:link w:val="21"/>
    <w:rsid w:val="00084429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character" w:customStyle="1" w:styleId="26">
    <w:name w:val="Заг2 Знак"/>
    <w:basedOn w:val="24"/>
    <w:link w:val="25"/>
    <w:rsid w:val="00084429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paragraph" w:styleId="a8">
    <w:name w:val="header"/>
    <w:basedOn w:val="a2"/>
    <w:link w:val="a9"/>
    <w:uiPriority w:val="99"/>
    <w:unhideWhenUsed/>
    <w:rsid w:val="0008442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Заг.1 Знак"/>
    <w:basedOn w:val="a3"/>
    <w:link w:val="10"/>
    <w:rsid w:val="00084429"/>
    <w:rPr>
      <w:rFonts w:ascii="Times New Roman" w:eastAsia="Times New Roman" w:hAnsi="Times New Roman" w:cs="Arial"/>
      <w:b/>
      <w:sz w:val="28"/>
      <w:szCs w:val="28"/>
      <w:shd w:val="clear" w:color="auto" w:fill="FFFFFF"/>
      <w:lang w:eastAsia="zh-CN"/>
    </w:rPr>
  </w:style>
  <w:style w:type="character" w:customStyle="1" w:styleId="17">
    <w:name w:val="Заг1 Знак"/>
    <w:basedOn w:val="13"/>
    <w:link w:val="16"/>
    <w:rsid w:val="00084429"/>
    <w:rPr>
      <w:rFonts w:ascii="Times New Roman" w:eastAsia="Times New Roman" w:hAnsi="Times New Roman" w:cs="Arial"/>
      <w:b/>
      <w:sz w:val="28"/>
      <w:szCs w:val="28"/>
      <w:shd w:val="clear" w:color="auto" w:fill="FFFFFF"/>
      <w:lang w:eastAsia="zh-CN"/>
    </w:rPr>
  </w:style>
  <w:style w:type="character" w:customStyle="1" w:styleId="a9">
    <w:name w:val="Верхний колонтитул Знак"/>
    <w:basedOn w:val="a3"/>
    <w:link w:val="a8"/>
    <w:uiPriority w:val="99"/>
    <w:rsid w:val="00084429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a">
    <w:name w:val="footer"/>
    <w:basedOn w:val="a2"/>
    <w:link w:val="ab"/>
    <w:uiPriority w:val="99"/>
    <w:unhideWhenUsed/>
    <w:rsid w:val="0008442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08442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30">
    <w:name w:val="Стиль3"/>
    <w:basedOn w:val="21"/>
    <w:link w:val="33"/>
    <w:rsid w:val="00A72C2F"/>
    <w:pPr>
      <w:numPr>
        <w:ilvl w:val="2"/>
      </w:numPr>
      <w:ind w:firstLine="851"/>
    </w:pPr>
  </w:style>
  <w:style w:type="paragraph" w:customStyle="1" w:styleId="4">
    <w:name w:val="Заг4"/>
    <w:basedOn w:val="21"/>
    <w:link w:val="42"/>
    <w:qFormat/>
    <w:rsid w:val="00A72C2F"/>
    <w:pPr>
      <w:numPr>
        <w:ilvl w:val="3"/>
      </w:numPr>
      <w:ind w:left="0" w:firstLine="851"/>
    </w:pPr>
  </w:style>
  <w:style w:type="character" w:customStyle="1" w:styleId="33">
    <w:name w:val="Стиль3 Знак"/>
    <w:basedOn w:val="24"/>
    <w:link w:val="30"/>
    <w:rsid w:val="00A72C2F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paragraph" w:customStyle="1" w:styleId="34">
    <w:name w:val="Заг3"/>
    <w:basedOn w:val="30"/>
    <w:link w:val="35"/>
    <w:qFormat/>
    <w:rsid w:val="00A72C2F"/>
  </w:style>
  <w:style w:type="character" w:customStyle="1" w:styleId="42">
    <w:name w:val="Заг4 Знак"/>
    <w:basedOn w:val="24"/>
    <w:link w:val="4"/>
    <w:rsid w:val="00A72C2F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paragraph" w:customStyle="1" w:styleId="5">
    <w:name w:val="Заг5"/>
    <w:basedOn w:val="21"/>
    <w:link w:val="52"/>
    <w:qFormat/>
    <w:rsid w:val="00A72C2F"/>
    <w:pPr>
      <w:numPr>
        <w:ilvl w:val="4"/>
      </w:numPr>
      <w:ind w:left="0" w:firstLine="851"/>
    </w:pPr>
  </w:style>
  <w:style w:type="character" w:customStyle="1" w:styleId="35">
    <w:name w:val="Заг3 Знак"/>
    <w:basedOn w:val="33"/>
    <w:link w:val="34"/>
    <w:rsid w:val="00A72C2F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character" w:customStyle="1" w:styleId="52">
    <w:name w:val="Заг5 Знак"/>
    <w:basedOn w:val="24"/>
    <w:link w:val="5"/>
    <w:rsid w:val="00A72C2F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paragraph" w:styleId="a1">
    <w:name w:val="No Spacing"/>
    <w:aliases w:val="Переч2,Перечисление"/>
    <w:basedOn w:val="a2"/>
    <w:link w:val="ac"/>
    <w:uiPriority w:val="1"/>
    <w:qFormat/>
    <w:rsid w:val="00A95BFE"/>
    <w:pPr>
      <w:numPr>
        <w:numId w:val="3"/>
      </w:numPr>
      <w:ind w:left="0" w:firstLine="851"/>
    </w:pPr>
    <w:rPr>
      <w:lang w:val="en-US"/>
    </w:rPr>
  </w:style>
  <w:style w:type="paragraph" w:customStyle="1" w:styleId="27">
    <w:name w:val="Перечисление2"/>
    <w:basedOn w:val="a2"/>
    <w:link w:val="28"/>
    <w:rsid w:val="00A95BFE"/>
    <w:pPr>
      <w:ind w:left="2149" w:hanging="360"/>
    </w:pPr>
  </w:style>
  <w:style w:type="paragraph" w:customStyle="1" w:styleId="18">
    <w:name w:val="Список1"/>
    <w:basedOn w:val="a1"/>
    <w:link w:val="19"/>
    <w:qFormat/>
    <w:rsid w:val="00A95BFE"/>
  </w:style>
  <w:style w:type="character" w:customStyle="1" w:styleId="28">
    <w:name w:val="Перечисление2 Знак"/>
    <w:basedOn w:val="a3"/>
    <w:link w:val="27"/>
    <w:rsid w:val="00A95BFE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0">
    <w:name w:val="Перечи2"/>
    <w:basedOn w:val="a2"/>
    <w:link w:val="29"/>
    <w:rsid w:val="00E95FC1"/>
    <w:pPr>
      <w:numPr>
        <w:ilvl w:val="1"/>
        <w:numId w:val="2"/>
      </w:numPr>
      <w:ind w:hanging="357"/>
    </w:pPr>
  </w:style>
  <w:style w:type="character" w:customStyle="1" w:styleId="ac">
    <w:name w:val="Без интервала Знак"/>
    <w:aliases w:val="Переч2 Знак,Перечисление Знак"/>
    <w:basedOn w:val="a3"/>
    <w:link w:val="a1"/>
    <w:uiPriority w:val="1"/>
    <w:rsid w:val="00A95BFE"/>
    <w:rPr>
      <w:rFonts w:ascii="Times New Roman" w:eastAsia="Calibri" w:hAnsi="Times New Roman" w:cs="Times New Roman"/>
      <w:sz w:val="28"/>
      <w:szCs w:val="28"/>
      <w:lang w:val="en-US" w:eastAsia="ru-RU"/>
    </w:rPr>
  </w:style>
  <w:style w:type="character" w:customStyle="1" w:styleId="19">
    <w:name w:val="Список1 Знак"/>
    <w:basedOn w:val="ac"/>
    <w:link w:val="18"/>
    <w:rsid w:val="00A95BFE"/>
    <w:rPr>
      <w:rFonts w:ascii="Times New Roman" w:eastAsia="Calibri" w:hAnsi="Times New Roman" w:cs="Times New Roman"/>
      <w:sz w:val="28"/>
      <w:szCs w:val="28"/>
      <w:lang w:val="en-US" w:eastAsia="ru-RU"/>
    </w:rPr>
  </w:style>
  <w:style w:type="paragraph" w:customStyle="1" w:styleId="3">
    <w:name w:val="Переч3"/>
    <w:basedOn w:val="14"/>
    <w:link w:val="36"/>
    <w:qFormat/>
    <w:rsid w:val="00E95FC1"/>
    <w:pPr>
      <w:numPr>
        <w:numId w:val="4"/>
      </w:numPr>
      <w:ind w:left="0" w:firstLine="851"/>
    </w:pPr>
  </w:style>
  <w:style w:type="character" w:customStyle="1" w:styleId="29">
    <w:name w:val="Перечи2 Знак"/>
    <w:basedOn w:val="a3"/>
    <w:link w:val="20"/>
    <w:rsid w:val="00E95FC1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a">
    <w:name w:val="Список2"/>
    <w:basedOn w:val="20"/>
    <w:link w:val="2b"/>
    <w:qFormat/>
    <w:rsid w:val="00110F48"/>
  </w:style>
  <w:style w:type="character" w:customStyle="1" w:styleId="36">
    <w:name w:val="Переч3 Знак"/>
    <w:basedOn w:val="15"/>
    <w:link w:val="3"/>
    <w:rsid w:val="00E95FC1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1">
    <w:name w:val="Пер1"/>
    <w:basedOn w:val="3"/>
    <w:link w:val="1a"/>
    <w:qFormat/>
    <w:rsid w:val="00110F48"/>
    <w:pPr>
      <w:numPr>
        <w:numId w:val="6"/>
      </w:numPr>
      <w:ind w:left="0" w:firstLine="851"/>
    </w:pPr>
  </w:style>
  <w:style w:type="character" w:customStyle="1" w:styleId="2b">
    <w:name w:val="Список2 Знак"/>
    <w:basedOn w:val="29"/>
    <w:link w:val="2a"/>
    <w:rsid w:val="00110F4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2">
    <w:name w:val="Пер2"/>
    <w:basedOn w:val="14"/>
    <w:link w:val="2c"/>
    <w:qFormat/>
    <w:rsid w:val="00110F48"/>
    <w:pPr>
      <w:numPr>
        <w:numId w:val="5"/>
      </w:numPr>
      <w:ind w:left="2149" w:hanging="357"/>
    </w:pPr>
  </w:style>
  <w:style w:type="character" w:customStyle="1" w:styleId="1a">
    <w:name w:val="Пер1 Знак"/>
    <w:basedOn w:val="36"/>
    <w:link w:val="1"/>
    <w:qFormat/>
    <w:rsid w:val="00110F48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2c">
    <w:name w:val="Пер2 Знак"/>
    <w:basedOn w:val="15"/>
    <w:link w:val="2"/>
    <w:rsid w:val="00110F48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d">
    <w:name w:val="Прим."/>
    <w:basedOn w:val="a2"/>
    <w:link w:val="ae"/>
    <w:qFormat/>
    <w:rsid w:val="0028142D"/>
    <w:pPr>
      <w:spacing w:before="120" w:after="240"/>
      <w:jc w:val="center"/>
    </w:pPr>
  </w:style>
  <w:style w:type="character" w:customStyle="1" w:styleId="ae">
    <w:name w:val="Прим. Знак"/>
    <w:basedOn w:val="a3"/>
    <w:link w:val="ad"/>
    <w:rsid w:val="0028142D"/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12">
    <w:name w:val="Заголовок 1 Знак"/>
    <w:basedOn w:val="a3"/>
    <w:link w:val="11"/>
    <w:rsid w:val="009F57D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3">
    <w:name w:val="Заголовок 2 Знак"/>
    <w:basedOn w:val="a3"/>
    <w:link w:val="22"/>
    <w:rsid w:val="009F57D4"/>
    <w:rPr>
      <w:rFonts w:ascii="Times New Roman" w:eastAsiaTheme="majorEastAsia" w:hAnsi="Times New Roman" w:cs="Times New Roman"/>
      <w:b/>
      <w:sz w:val="28"/>
      <w:szCs w:val="26"/>
      <w:lang w:eastAsia="ru-RU"/>
    </w:rPr>
  </w:style>
  <w:style w:type="character" w:customStyle="1" w:styleId="32">
    <w:name w:val="Заголовок 3 Знак"/>
    <w:basedOn w:val="a3"/>
    <w:link w:val="31"/>
    <w:rsid w:val="009F57D4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41">
    <w:name w:val="Заголовок 4 Знак"/>
    <w:basedOn w:val="a3"/>
    <w:link w:val="40"/>
    <w:uiPriority w:val="9"/>
    <w:rsid w:val="009F57D4"/>
    <w:rPr>
      <w:rFonts w:ascii="Times New Roman" w:eastAsiaTheme="majorEastAsia" w:hAnsi="Times New Roman" w:cstheme="majorBidi"/>
      <w:bCs/>
      <w:iCs/>
      <w:sz w:val="28"/>
      <w:szCs w:val="28"/>
      <w:lang w:eastAsia="ru-RU"/>
    </w:rPr>
  </w:style>
  <w:style w:type="character" w:customStyle="1" w:styleId="51">
    <w:name w:val="Заголовок 5 Знак"/>
    <w:aliases w:val="Примечание Знак"/>
    <w:basedOn w:val="a3"/>
    <w:link w:val="50"/>
    <w:uiPriority w:val="9"/>
    <w:rsid w:val="009F57D4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90">
    <w:name w:val="Заголовок 9 Знак"/>
    <w:basedOn w:val="a3"/>
    <w:link w:val="9"/>
    <w:uiPriority w:val="99"/>
    <w:rsid w:val="009F57D4"/>
    <w:rPr>
      <w:rFonts w:ascii="Arial" w:eastAsia="Calibri" w:hAnsi="Arial" w:cs="Arial"/>
      <w:lang w:eastAsia="ru-RU"/>
    </w:rPr>
  </w:style>
  <w:style w:type="paragraph" w:customStyle="1" w:styleId="a">
    <w:name w:val="Переч."/>
    <w:basedOn w:val="a2"/>
    <w:next w:val="a2"/>
    <w:link w:val="af"/>
    <w:rsid w:val="009F57D4"/>
    <w:pPr>
      <w:widowControl w:val="0"/>
      <w:numPr>
        <w:numId w:val="8"/>
      </w:numPr>
      <w:shd w:val="clear" w:color="auto" w:fill="FFFFFF"/>
      <w:tabs>
        <w:tab w:val="left" w:pos="993"/>
      </w:tabs>
      <w:suppressAutoHyphens/>
      <w:autoSpaceDE w:val="0"/>
      <w:ind w:left="0" w:firstLine="709"/>
    </w:pPr>
    <w:rPr>
      <w:rFonts w:eastAsia="Times New Roman" w:cs="Arial"/>
      <w:lang w:eastAsia="zh-CN"/>
    </w:rPr>
  </w:style>
  <w:style w:type="character" w:customStyle="1" w:styleId="af">
    <w:name w:val="Переч. Знак"/>
    <w:link w:val="a"/>
    <w:rsid w:val="009F57D4"/>
    <w:rPr>
      <w:rFonts w:ascii="Times New Roman" w:eastAsia="Times New Roman" w:hAnsi="Times New Roman" w:cs="Arial"/>
      <w:sz w:val="28"/>
      <w:szCs w:val="28"/>
      <w:shd w:val="clear" w:color="auto" w:fill="FFFFFF"/>
      <w:lang w:eastAsia="zh-CN"/>
    </w:rPr>
  </w:style>
  <w:style w:type="paragraph" w:styleId="af0">
    <w:name w:val="List Paragraph"/>
    <w:basedOn w:val="a2"/>
    <w:link w:val="af1"/>
    <w:uiPriority w:val="99"/>
    <w:qFormat/>
    <w:rsid w:val="009F57D4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f2">
    <w:name w:val="annotation text"/>
    <w:basedOn w:val="a2"/>
    <w:link w:val="af3"/>
    <w:uiPriority w:val="99"/>
    <w:unhideWhenUsed/>
    <w:rsid w:val="009F57D4"/>
    <w:pPr>
      <w:spacing w:line="240" w:lineRule="auto"/>
    </w:pPr>
    <w:rPr>
      <w:rFonts w:eastAsiaTheme="minorHAnsi"/>
      <w:sz w:val="20"/>
      <w:szCs w:val="20"/>
    </w:rPr>
  </w:style>
  <w:style w:type="character" w:customStyle="1" w:styleId="af3">
    <w:name w:val="Текст примечания Знак"/>
    <w:basedOn w:val="a3"/>
    <w:link w:val="af2"/>
    <w:uiPriority w:val="99"/>
    <w:rsid w:val="009F57D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4">
    <w:name w:val="Текст выноски Знак"/>
    <w:basedOn w:val="a3"/>
    <w:link w:val="af5"/>
    <w:uiPriority w:val="99"/>
    <w:semiHidden/>
    <w:rsid w:val="009F57D4"/>
    <w:rPr>
      <w:rFonts w:ascii="Tahoma" w:hAnsi="Tahoma" w:cs="Tahoma"/>
      <w:sz w:val="16"/>
      <w:szCs w:val="16"/>
    </w:rPr>
  </w:style>
  <w:style w:type="paragraph" w:styleId="af5">
    <w:name w:val="Balloon Text"/>
    <w:basedOn w:val="a2"/>
    <w:link w:val="af4"/>
    <w:uiPriority w:val="99"/>
    <w:semiHidden/>
    <w:unhideWhenUsed/>
    <w:rsid w:val="009F57D4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b">
    <w:name w:val="Текст выноски Знак1"/>
    <w:basedOn w:val="a3"/>
    <w:uiPriority w:val="99"/>
    <w:semiHidden/>
    <w:rsid w:val="009F57D4"/>
    <w:rPr>
      <w:rFonts w:ascii="Segoe UI" w:eastAsia="Calibri" w:hAnsi="Segoe UI" w:cs="Segoe UI"/>
      <w:sz w:val="18"/>
      <w:szCs w:val="18"/>
      <w:lang w:eastAsia="ru-RU"/>
    </w:rPr>
  </w:style>
  <w:style w:type="paragraph" w:styleId="af6">
    <w:name w:val="TOC Heading"/>
    <w:basedOn w:val="11"/>
    <w:next w:val="a2"/>
    <w:uiPriority w:val="39"/>
    <w:unhideWhenUsed/>
    <w:qFormat/>
    <w:rsid w:val="009F57D4"/>
    <w:pPr>
      <w:tabs>
        <w:tab w:val="num" w:pos="1134"/>
      </w:tabs>
      <w:spacing w:before="480"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1c">
    <w:name w:val="toc 1"/>
    <w:basedOn w:val="a2"/>
    <w:next w:val="a2"/>
    <w:autoRedefine/>
    <w:uiPriority w:val="39"/>
    <w:unhideWhenUsed/>
    <w:qFormat/>
    <w:rsid w:val="004C529D"/>
    <w:pPr>
      <w:tabs>
        <w:tab w:val="left" w:pos="1100"/>
        <w:tab w:val="right" w:leader="dot" w:pos="9355"/>
      </w:tabs>
      <w:spacing w:after="100"/>
    </w:pPr>
    <w:rPr>
      <w:rFonts w:eastAsiaTheme="minorHAnsi"/>
    </w:rPr>
  </w:style>
  <w:style w:type="paragraph" w:styleId="2d">
    <w:name w:val="toc 2"/>
    <w:basedOn w:val="a2"/>
    <w:next w:val="a2"/>
    <w:autoRedefine/>
    <w:uiPriority w:val="39"/>
    <w:unhideWhenUsed/>
    <w:qFormat/>
    <w:rsid w:val="009F57D4"/>
    <w:pPr>
      <w:spacing w:after="100"/>
      <w:ind w:left="220"/>
    </w:pPr>
    <w:rPr>
      <w:rFonts w:eastAsiaTheme="minorHAnsi"/>
    </w:rPr>
  </w:style>
  <w:style w:type="paragraph" w:styleId="37">
    <w:name w:val="toc 3"/>
    <w:basedOn w:val="a2"/>
    <w:next w:val="a2"/>
    <w:autoRedefine/>
    <w:uiPriority w:val="39"/>
    <w:unhideWhenUsed/>
    <w:qFormat/>
    <w:rsid w:val="009F57D4"/>
    <w:pPr>
      <w:tabs>
        <w:tab w:val="left" w:pos="1929"/>
        <w:tab w:val="right" w:leader="dot" w:pos="9770"/>
      </w:tabs>
      <w:spacing w:after="100" w:line="240" w:lineRule="auto"/>
      <w:ind w:left="442"/>
    </w:pPr>
    <w:rPr>
      <w:rFonts w:eastAsiaTheme="minorHAnsi"/>
    </w:rPr>
  </w:style>
  <w:style w:type="character" w:styleId="af7">
    <w:name w:val="Hyperlink"/>
    <w:basedOn w:val="a3"/>
    <w:uiPriority w:val="99"/>
    <w:unhideWhenUsed/>
    <w:rsid w:val="009F57D4"/>
    <w:rPr>
      <w:color w:val="0000FF" w:themeColor="hyperlink"/>
      <w:u w:val="single"/>
    </w:rPr>
  </w:style>
  <w:style w:type="character" w:customStyle="1" w:styleId="af8">
    <w:name w:val="Текст концевой сноски Знак"/>
    <w:basedOn w:val="a3"/>
    <w:link w:val="af9"/>
    <w:uiPriority w:val="99"/>
    <w:semiHidden/>
    <w:rsid w:val="009F57D4"/>
  </w:style>
  <w:style w:type="paragraph" w:styleId="af9">
    <w:name w:val="endnote text"/>
    <w:basedOn w:val="a2"/>
    <w:link w:val="af8"/>
    <w:uiPriority w:val="99"/>
    <w:semiHidden/>
    <w:unhideWhenUsed/>
    <w:rsid w:val="009F57D4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d">
    <w:name w:val="Текст концевой сноски Знак1"/>
    <w:basedOn w:val="a3"/>
    <w:uiPriority w:val="99"/>
    <w:semiHidden/>
    <w:rsid w:val="009F57D4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fa">
    <w:name w:val="Текст сноски Знак"/>
    <w:basedOn w:val="a3"/>
    <w:link w:val="afb"/>
    <w:uiPriority w:val="99"/>
    <w:semiHidden/>
    <w:rsid w:val="009F57D4"/>
  </w:style>
  <w:style w:type="paragraph" w:styleId="afb">
    <w:name w:val="footnote text"/>
    <w:basedOn w:val="a2"/>
    <w:link w:val="afa"/>
    <w:uiPriority w:val="99"/>
    <w:semiHidden/>
    <w:unhideWhenUsed/>
    <w:rsid w:val="009F57D4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e">
    <w:name w:val="Текст сноски Знак1"/>
    <w:basedOn w:val="a3"/>
    <w:uiPriority w:val="99"/>
    <w:semiHidden/>
    <w:rsid w:val="009F57D4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fc">
    <w:name w:val="caption"/>
    <w:basedOn w:val="a2"/>
    <w:next w:val="a2"/>
    <w:unhideWhenUsed/>
    <w:rsid w:val="009F57D4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paragraph" w:customStyle="1" w:styleId="afd">
    <w:name w:val="Таблица"/>
    <w:basedOn w:val="a2"/>
    <w:next w:val="a2"/>
    <w:qFormat/>
    <w:rsid w:val="009F57D4"/>
    <w:pPr>
      <w:widowControl w:val="0"/>
      <w:shd w:val="clear" w:color="auto" w:fill="FFFFFF"/>
      <w:suppressAutoHyphens/>
      <w:autoSpaceDE w:val="0"/>
      <w:spacing w:line="240" w:lineRule="auto"/>
      <w:ind w:firstLine="0"/>
    </w:pPr>
    <w:rPr>
      <w:rFonts w:eastAsia="Times New Roman" w:cs="Arial"/>
      <w:lang w:eastAsia="zh-CN"/>
    </w:rPr>
  </w:style>
  <w:style w:type="table" w:styleId="afe">
    <w:name w:val="Table Grid"/>
    <w:basedOn w:val="a4"/>
    <w:rsid w:val="009F57D4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2">
    <w:name w:val="Font Style12"/>
    <w:rsid w:val="009F57D4"/>
    <w:rPr>
      <w:rFonts w:ascii="Times New Roman" w:hAnsi="Times New Roman" w:cs="Times New Roman"/>
      <w:sz w:val="26"/>
      <w:szCs w:val="26"/>
    </w:rPr>
  </w:style>
  <w:style w:type="paragraph" w:styleId="43">
    <w:name w:val="toc 4"/>
    <w:basedOn w:val="a2"/>
    <w:next w:val="a2"/>
    <w:autoRedefine/>
    <w:unhideWhenUsed/>
    <w:rsid w:val="009F57D4"/>
    <w:pPr>
      <w:spacing w:after="100"/>
      <w:ind w:left="840"/>
    </w:pPr>
    <w:rPr>
      <w:rFonts w:eastAsiaTheme="minorHAnsi"/>
    </w:rPr>
  </w:style>
  <w:style w:type="paragraph" w:styleId="aff">
    <w:name w:val="Body Text"/>
    <w:basedOn w:val="a2"/>
    <w:link w:val="aff0"/>
    <w:rsid w:val="009F57D4"/>
    <w:pPr>
      <w:suppressAutoHyphens/>
      <w:spacing w:line="240" w:lineRule="auto"/>
      <w:ind w:firstLine="0"/>
      <w:jc w:val="left"/>
    </w:pPr>
    <w:rPr>
      <w:rFonts w:eastAsia="Times New Roman"/>
      <w:color w:val="000000"/>
      <w:sz w:val="24"/>
      <w:szCs w:val="15"/>
      <w:lang w:eastAsia="zh-CN"/>
    </w:rPr>
  </w:style>
  <w:style w:type="character" w:customStyle="1" w:styleId="aff0">
    <w:name w:val="Основной текст Знак"/>
    <w:basedOn w:val="a3"/>
    <w:link w:val="aff"/>
    <w:rsid w:val="009F57D4"/>
    <w:rPr>
      <w:rFonts w:ascii="Times New Roman" w:eastAsia="Times New Roman" w:hAnsi="Times New Roman" w:cs="Times New Roman"/>
      <w:color w:val="000000"/>
      <w:sz w:val="24"/>
      <w:szCs w:val="15"/>
      <w:lang w:eastAsia="zh-CN"/>
    </w:rPr>
  </w:style>
  <w:style w:type="table" w:customStyle="1" w:styleId="1f">
    <w:name w:val="Сетка таблицы1"/>
    <w:basedOn w:val="a4"/>
    <w:next w:val="afe"/>
    <w:uiPriority w:val="59"/>
    <w:rsid w:val="009F57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f0">
    <w:name w:val="Нет списка1"/>
    <w:next w:val="a5"/>
    <w:uiPriority w:val="99"/>
    <w:semiHidden/>
    <w:unhideWhenUsed/>
    <w:rsid w:val="009F57D4"/>
  </w:style>
  <w:style w:type="table" w:customStyle="1" w:styleId="2e">
    <w:name w:val="Сетка таблицы2"/>
    <w:basedOn w:val="a4"/>
    <w:next w:val="afe"/>
    <w:uiPriority w:val="59"/>
    <w:rsid w:val="009F57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f">
    <w:name w:val="Обычный+2"/>
    <w:basedOn w:val="a2"/>
    <w:next w:val="a2"/>
    <w:uiPriority w:val="99"/>
    <w:rsid w:val="009F57D4"/>
    <w:pPr>
      <w:autoSpaceDE w:val="0"/>
      <w:autoSpaceDN w:val="0"/>
      <w:adjustRightInd w:val="0"/>
      <w:spacing w:line="240" w:lineRule="auto"/>
      <w:ind w:firstLine="0"/>
      <w:jc w:val="left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trtbl">
    <w:name w:val="ftrtbl"/>
    <w:basedOn w:val="a2"/>
    <w:rsid w:val="009F57D4"/>
    <w:pPr>
      <w:tabs>
        <w:tab w:val="left" w:pos="1440"/>
        <w:tab w:val="left" w:pos="3510"/>
      </w:tabs>
      <w:spacing w:line="240" w:lineRule="auto"/>
      <w:ind w:firstLine="0"/>
      <w:jc w:val="center"/>
    </w:pPr>
    <w:rPr>
      <w:rFonts w:ascii="Helvetica" w:eastAsia="Times New Roman" w:hAnsi="Helvetica"/>
      <w:spacing w:val="20"/>
      <w:sz w:val="20"/>
      <w:szCs w:val="20"/>
      <w:lang w:val="en-US" w:eastAsia="en-US"/>
    </w:rPr>
  </w:style>
  <w:style w:type="paragraph" w:customStyle="1" w:styleId="aff1">
    <w:name w:val="Текст обычный"/>
    <w:basedOn w:val="a2"/>
    <w:link w:val="aff2"/>
    <w:qFormat/>
    <w:rsid w:val="009F57D4"/>
    <w:pPr>
      <w:widowControl w:val="0"/>
    </w:pPr>
    <w:rPr>
      <w:rFonts w:eastAsiaTheme="minorHAnsi"/>
      <w:lang w:eastAsia="en-US"/>
    </w:rPr>
  </w:style>
  <w:style w:type="character" w:customStyle="1" w:styleId="aff2">
    <w:name w:val="Текст обычный Знак"/>
    <w:basedOn w:val="a3"/>
    <w:link w:val="aff1"/>
    <w:rsid w:val="009F57D4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3"/>
    <w:uiPriority w:val="99"/>
    <w:semiHidden/>
    <w:unhideWhenUsed/>
    <w:rsid w:val="009F57D4"/>
    <w:rPr>
      <w:vertAlign w:val="superscript"/>
    </w:rPr>
  </w:style>
  <w:style w:type="paragraph" w:customStyle="1" w:styleId="Default">
    <w:name w:val="Default"/>
    <w:rsid w:val="009F57D4"/>
    <w:pPr>
      <w:autoSpaceDE w:val="0"/>
      <w:autoSpaceDN w:val="0"/>
      <w:adjustRightInd w:val="0"/>
      <w:spacing w:after="0" w:line="240" w:lineRule="auto"/>
    </w:pPr>
    <w:rPr>
      <w:rFonts w:ascii="ACJIBF+TimesNewRoman" w:hAnsi="ACJIBF+TimesNewRoman" w:cs="ACJIBF+TimesNewRoman"/>
      <w:color w:val="000000"/>
      <w:sz w:val="24"/>
      <w:szCs w:val="24"/>
    </w:rPr>
  </w:style>
  <w:style w:type="character" w:styleId="aff4">
    <w:name w:val="Placeholder Text"/>
    <w:basedOn w:val="a3"/>
    <w:uiPriority w:val="99"/>
    <w:semiHidden/>
    <w:rsid w:val="009F57D4"/>
    <w:rPr>
      <w:color w:val="808080"/>
    </w:rPr>
  </w:style>
  <w:style w:type="numbering" w:customStyle="1" w:styleId="gNumbedList">
    <w:name w:val="gNumbedList"/>
    <w:rsid w:val="009F57D4"/>
    <w:pPr>
      <w:numPr>
        <w:numId w:val="9"/>
      </w:numPr>
    </w:pPr>
  </w:style>
  <w:style w:type="character" w:styleId="aff5">
    <w:name w:val="page number"/>
    <w:basedOn w:val="a3"/>
    <w:rsid w:val="009F57D4"/>
  </w:style>
  <w:style w:type="numbering" w:customStyle="1" w:styleId="2f0">
    <w:name w:val="Нет списка2"/>
    <w:next w:val="a5"/>
    <w:uiPriority w:val="99"/>
    <w:semiHidden/>
    <w:unhideWhenUsed/>
    <w:rsid w:val="009F57D4"/>
  </w:style>
  <w:style w:type="table" w:customStyle="1" w:styleId="38">
    <w:name w:val="Сетка таблицы3"/>
    <w:basedOn w:val="a4"/>
    <w:next w:val="afe"/>
    <w:uiPriority w:val="59"/>
    <w:rsid w:val="009F57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1">
    <w:name w:val="Обычный2"/>
    <w:rsid w:val="009F57D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apple-converted-space">
    <w:name w:val="apple-converted-space"/>
    <w:basedOn w:val="a3"/>
    <w:rsid w:val="009F57D4"/>
  </w:style>
  <w:style w:type="paragraph" w:customStyle="1" w:styleId="Style1">
    <w:name w:val="Style1"/>
    <w:basedOn w:val="a2"/>
    <w:rsid w:val="009F57D4"/>
    <w:pPr>
      <w:widowControl w:val="0"/>
      <w:autoSpaceDE w:val="0"/>
      <w:autoSpaceDN w:val="0"/>
      <w:adjustRightInd w:val="0"/>
      <w:ind w:firstLine="851"/>
    </w:pPr>
    <w:rPr>
      <w:rFonts w:eastAsia="Times New Roman"/>
      <w:sz w:val="24"/>
      <w:szCs w:val="24"/>
    </w:rPr>
  </w:style>
  <w:style w:type="paragraph" w:customStyle="1" w:styleId="Style2">
    <w:name w:val="Style2"/>
    <w:basedOn w:val="a2"/>
    <w:rsid w:val="009F57D4"/>
    <w:pPr>
      <w:widowControl w:val="0"/>
      <w:autoSpaceDE w:val="0"/>
      <w:autoSpaceDN w:val="0"/>
      <w:adjustRightInd w:val="0"/>
      <w:spacing w:line="274" w:lineRule="exact"/>
      <w:ind w:firstLine="571"/>
    </w:pPr>
    <w:rPr>
      <w:rFonts w:eastAsia="Times New Roman"/>
      <w:sz w:val="24"/>
      <w:szCs w:val="24"/>
    </w:rPr>
  </w:style>
  <w:style w:type="paragraph" w:customStyle="1" w:styleId="Style3">
    <w:name w:val="Style3"/>
    <w:basedOn w:val="a2"/>
    <w:rsid w:val="009F57D4"/>
    <w:pPr>
      <w:widowControl w:val="0"/>
      <w:autoSpaceDE w:val="0"/>
      <w:autoSpaceDN w:val="0"/>
      <w:adjustRightInd w:val="0"/>
      <w:spacing w:line="277" w:lineRule="exact"/>
      <w:ind w:firstLine="851"/>
    </w:pPr>
    <w:rPr>
      <w:rFonts w:eastAsia="Times New Roman"/>
      <w:sz w:val="24"/>
      <w:szCs w:val="24"/>
    </w:rPr>
  </w:style>
  <w:style w:type="paragraph" w:customStyle="1" w:styleId="Style4">
    <w:name w:val="Style4"/>
    <w:basedOn w:val="a2"/>
    <w:rsid w:val="009F57D4"/>
    <w:pPr>
      <w:widowControl w:val="0"/>
      <w:autoSpaceDE w:val="0"/>
      <w:autoSpaceDN w:val="0"/>
      <w:adjustRightInd w:val="0"/>
      <w:spacing w:line="275" w:lineRule="exact"/>
      <w:ind w:hanging="173"/>
    </w:pPr>
    <w:rPr>
      <w:rFonts w:eastAsia="Times New Roman"/>
      <w:sz w:val="24"/>
      <w:szCs w:val="24"/>
    </w:rPr>
  </w:style>
  <w:style w:type="paragraph" w:customStyle="1" w:styleId="Style5">
    <w:name w:val="Style5"/>
    <w:basedOn w:val="a2"/>
    <w:rsid w:val="009F57D4"/>
    <w:pPr>
      <w:widowControl w:val="0"/>
      <w:autoSpaceDE w:val="0"/>
      <w:autoSpaceDN w:val="0"/>
      <w:adjustRightInd w:val="0"/>
      <w:spacing w:line="278" w:lineRule="exact"/>
      <w:ind w:hanging="360"/>
    </w:pPr>
    <w:rPr>
      <w:rFonts w:eastAsia="Times New Roman"/>
      <w:sz w:val="24"/>
      <w:szCs w:val="24"/>
    </w:rPr>
  </w:style>
  <w:style w:type="paragraph" w:customStyle="1" w:styleId="Style6">
    <w:name w:val="Style6"/>
    <w:basedOn w:val="a2"/>
    <w:rsid w:val="009F57D4"/>
    <w:pPr>
      <w:widowControl w:val="0"/>
      <w:autoSpaceDE w:val="0"/>
      <w:autoSpaceDN w:val="0"/>
      <w:adjustRightInd w:val="0"/>
      <w:spacing w:line="275" w:lineRule="exact"/>
      <w:ind w:firstLine="168"/>
    </w:pPr>
    <w:rPr>
      <w:rFonts w:eastAsia="Times New Roman"/>
      <w:sz w:val="24"/>
      <w:szCs w:val="24"/>
    </w:rPr>
  </w:style>
  <w:style w:type="paragraph" w:customStyle="1" w:styleId="Style7">
    <w:name w:val="Style7"/>
    <w:basedOn w:val="a2"/>
    <w:rsid w:val="009F57D4"/>
    <w:pPr>
      <w:widowControl w:val="0"/>
      <w:autoSpaceDE w:val="0"/>
      <w:autoSpaceDN w:val="0"/>
      <w:adjustRightInd w:val="0"/>
      <w:spacing w:line="274" w:lineRule="exact"/>
      <w:ind w:firstLine="293"/>
    </w:pPr>
    <w:rPr>
      <w:rFonts w:eastAsia="Times New Roman"/>
      <w:sz w:val="24"/>
      <w:szCs w:val="24"/>
    </w:rPr>
  </w:style>
  <w:style w:type="character" w:customStyle="1" w:styleId="FontStyle11">
    <w:name w:val="Font Style11"/>
    <w:basedOn w:val="a3"/>
    <w:rsid w:val="009F57D4"/>
    <w:rPr>
      <w:rFonts w:ascii="Times New Roman" w:hAnsi="Times New Roman" w:cs="Times New Roman"/>
      <w:sz w:val="22"/>
      <w:szCs w:val="22"/>
    </w:rPr>
  </w:style>
  <w:style w:type="numbering" w:customStyle="1" w:styleId="a0">
    <w:name w:val="Стиль маркированный"/>
    <w:basedOn w:val="a5"/>
    <w:rsid w:val="009F57D4"/>
    <w:pPr>
      <w:numPr>
        <w:numId w:val="10"/>
      </w:numPr>
    </w:pPr>
  </w:style>
  <w:style w:type="paragraph" w:styleId="53">
    <w:name w:val="toc 5"/>
    <w:basedOn w:val="a2"/>
    <w:next w:val="a2"/>
    <w:autoRedefine/>
    <w:semiHidden/>
    <w:rsid w:val="009F57D4"/>
    <w:pPr>
      <w:widowControl w:val="0"/>
      <w:autoSpaceDE w:val="0"/>
      <w:autoSpaceDN w:val="0"/>
      <w:adjustRightInd w:val="0"/>
      <w:ind w:left="720" w:firstLine="851"/>
      <w:jc w:val="left"/>
    </w:pPr>
    <w:rPr>
      <w:rFonts w:eastAsia="Times New Roman"/>
      <w:sz w:val="20"/>
      <w:szCs w:val="20"/>
    </w:rPr>
  </w:style>
  <w:style w:type="paragraph" w:styleId="6">
    <w:name w:val="toc 6"/>
    <w:basedOn w:val="a2"/>
    <w:next w:val="a2"/>
    <w:autoRedefine/>
    <w:semiHidden/>
    <w:rsid w:val="009F57D4"/>
    <w:pPr>
      <w:widowControl w:val="0"/>
      <w:autoSpaceDE w:val="0"/>
      <w:autoSpaceDN w:val="0"/>
      <w:adjustRightInd w:val="0"/>
      <w:ind w:left="960" w:firstLine="851"/>
      <w:jc w:val="left"/>
    </w:pPr>
    <w:rPr>
      <w:rFonts w:eastAsia="Times New Roman"/>
      <w:sz w:val="20"/>
      <w:szCs w:val="20"/>
    </w:rPr>
  </w:style>
  <w:style w:type="paragraph" w:styleId="7">
    <w:name w:val="toc 7"/>
    <w:basedOn w:val="a2"/>
    <w:next w:val="a2"/>
    <w:autoRedefine/>
    <w:semiHidden/>
    <w:rsid w:val="009F57D4"/>
    <w:pPr>
      <w:widowControl w:val="0"/>
      <w:autoSpaceDE w:val="0"/>
      <w:autoSpaceDN w:val="0"/>
      <w:adjustRightInd w:val="0"/>
      <w:ind w:left="1200" w:firstLine="851"/>
      <w:jc w:val="left"/>
    </w:pPr>
    <w:rPr>
      <w:rFonts w:eastAsia="Times New Roman"/>
      <w:sz w:val="20"/>
      <w:szCs w:val="20"/>
    </w:rPr>
  </w:style>
  <w:style w:type="paragraph" w:styleId="8">
    <w:name w:val="toc 8"/>
    <w:basedOn w:val="a2"/>
    <w:next w:val="a2"/>
    <w:autoRedefine/>
    <w:semiHidden/>
    <w:rsid w:val="009F57D4"/>
    <w:pPr>
      <w:widowControl w:val="0"/>
      <w:autoSpaceDE w:val="0"/>
      <w:autoSpaceDN w:val="0"/>
      <w:adjustRightInd w:val="0"/>
      <w:ind w:left="1440" w:firstLine="851"/>
      <w:jc w:val="left"/>
    </w:pPr>
    <w:rPr>
      <w:rFonts w:eastAsia="Times New Roman"/>
      <w:sz w:val="20"/>
      <w:szCs w:val="20"/>
    </w:rPr>
  </w:style>
  <w:style w:type="paragraph" w:styleId="91">
    <w:name w:val="toc 9"/>
    <w:basedOn w:val="a2"/>
    <w:next w:val="a2"/>
    <w:autoRedefine/>
    <w:semiHidden/>
    <w:rsid w:val="009F57D4"/>
    <w:pPr>
      <w:widowControl w:val="0"/>
      <w:autoSpaceDE w:val="0"/>
      <w:autoSpaceDN w:val="0"/>
      <w:adjustRightInd w:val="0"/>
      <w:ind w:left="1680" w:firstLine="851"/>
      <w:jc w:val="left"/>
    </w:pPr>
    <w:rPr>
      <w:rFonts w:eastAsia="Times New Roman"/>
      <w:sz w:val="20"/>
      <w:szCs w:val="20"/>
    </w:rPr>
  </w:style>
  <w:style w:type="paragraph" w:customStyle="1" w:styleId="200">
    <w:name w:val="Стиль Оглавление 2 + Перед:  0 пт"/>
    <w:basedOn w:val="2d"/>
    <w:rsid w:val="009F57D4"/>
    <w:pPr>
      <w:widowControl w:val="0"/>
      <w:autoSpaceDE w:val="0"/>
      <w:autoSpaceDN w:val="0"/>
      <w:adjustRightInd w:val="0"/>
      <w:spacing w:after="0"/>
      <w:ind w:left="0" w:firstLine="737"/>
      <w:jc w:val="left"/>
    </w:pPr>
    <w:rPr>
      <w:rFonts w:eastAsia="Times New Roman"/>
      <w:b/>
      <w:bCs/>
      <w:sz w:val="24"/>
      <w:szCs w:val="20"/>
    </w:rPr>
  </w:style>
  <w:style w:type="paragraph" w:customStyle="1" w:styleId="0041">
    <w:name w:val="Стиль По правому краю Первая строка:  0 см Справа:  041 см"/>
    <w:basedOn w:val="a2"/>
    <w:rsid w:val="009F57D4"/>
    <w:pPr>
      <w:widowControl w:val="0"/>
      <w:autoSpaceDE w:val="0"/>
      <w:autoSpaceDN w:val="0"/>
      <w:adjustRightInd w:val="0"/>
      <w:ind w:right="227" w:firstLine="0"/>
      <w:jc w:val="right"/>
    </w:pPr>
    <w:rPr>
      <w:rFonts w:eastAsia="Times New Roman"/>
      <w:sz w:val="24"/>
      <w:szCs w:val="20"/>
    </w:rPr>
  </w:style>
  <w:style w:type="character" w:customStyle="1" w:styleId="FontStyle13">
    <w:name w:val="Font Style13"/>
    <w:basedOn w:val="a3"/>
    <w:rsid w:val="009F57D4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basedOn w:val="a3"/>
    <w:rsid w:val="009F57D4"/>
    <w:rPr>
      <w:rFonts w:ascii="Times New Roman" w:hAnsi="Times New Roman" w:cs="Times New Roman"/>
      <w:i/>
      <w:iCs/>
      <w:spacing w:val="-20"/>
      <w:sz w:val="18"/>
      <w:szCs w:val="18"/>
    </w:rPr>
  </w:style>
  <w:style w:type="table" w:styleId="aff6">
    <w:name w:val="Table Theme"/>
    <w:basedOn w:val="a4"/>
    <w:rsid w:val="009F57D4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5">
    <w:name w:val="Font Style15"/>
    <w:basedOn w:val="a3"/>
    <w:rsid w:val="009F57D4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basedOn w:val="a3"/>
    <w:rsid w:val="009F57D4"/>
    <w:rPr>
      <w:rFonts w:ascii="Times New Roman" w:hAnsi="Times New Roman" w:cs="Times New Roman"/>
      <w:b/>
      <w:bCs/>
      <w:sz w:val="22"/>
      <w:szCs w:val="22"/>
    </w:rPr>
  </w:style>
  <w:style w:type="paragraph" w:customStyle="1" w:styleId="Style13">
    <w:name w:val="Style13"/>
    <w:basedOn w:val="a2"/>
    <w:rsid w:val="009F57D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FontStyle17">
    <w:name w:val="Font Style17"/>
    <w:basedOn w:val="a3"/>
    <w:rsid w:val="009F57D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8">
    <w:name w:val="Font Style18"/>
    <w:basedOn w:val="a3"/>
    <w:rsid w:val="009F57D4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25">
    <w:name w:val="Font Style25"/>
    <w:basedOn w:val="a3"/>
    <w:rsid w:val="009F57D4"/>
    <w:rPr>
      <w:rFonts w:ascii="Times New Roman" w:hAnsi="Times New Roman" w:cs="Times New Roman"/>
      <w:b/>
      <w:bCs/>
      <w:smallCaps/>
      <w:sz w:val="20"/>
      <w:szCs w:val="20"/>
    </w:rPr>
  </w:style>
  <w:style w:type="character" w:customStyle="1" w:styleId="FontStyle26">
    <w:name w:val="Font Style26"/>
    <w:basedOn w:val="a3"/>
    <w:rsid w:val="009F57D4"/>
    <w:rPr>
      <w:rFonts w:ascii="Times New Roman" w:hAnsi="Times New Roman" w:cs="Times New Roman"/>
      <w:b/>
      <w:bCs/>
      <w:smallCaps/>
      <w:sz w:val="22"/>
      <w:szCs w:val="22"/>
    </w:rPr>
  </w:style>
  <w:style w:type="character" w:styleId="aff7">
    <w:name w:val="annotation reference"/>
    <w:basedOn w:val="a3"/>
    <w:uiPriority w:val="99"/>
    <w:semiHidden/>
    <w:rsid w:val="009F57D4"/>
    <w:rPr>
      <w:sz w:val="16"/>
      <w:szCs w:val="16"/>
    </w:rPr>
  </w:style>
  <w:style w:type="paragraph" w:styleId="aff8">
    <w:name w:val="annotation subject"/>
    <w:basedOn w:val="af2"/>
    <w:next w:val="af2"/>
    <w:link w:val="aff9"/>
    <w:semiHidden/>
    <w:rsid w:val="009F57D4"/>
    <w:pPr>
      <w:widowControl w:val="0"/>
      <w:autoSpaceDE w:val="0"/>
      <w:autoSpaceDN w:val="0"/>
      <w:adjustRightInd w:val="0"/>
      <w:spacing w:line="360" w:lineRule="auto"/>
      <w:ind w:firstLine="851"/>
    </w:pPr>
    <w:rPr>
      <w:rFonts w:eastAsia="Times New Roman"/>
      <w:b/>
      <w:bCs/>
    </w:rPr>
  </w:style>
  <w:style w:type="character" w:customStyle="1" w:styleId="aff9">
    <w:name w:val="Тема примечания Знак"/>
    <w:basedOn w:val="af3"/>
    <w:link w:val="aff8"/>
    <w:semiHidden/>
    <w:rsid w:val="009F57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FontStyle23">
    <w:name w:val="Font Style23"/>
    <w:basedOn w:val="a3"/>
    <w:rsid w:val="009F57D4"/>
    <w:rPr>
      <w:rFonts w:ascii="Arial Narrow" w:hAnsi="Arial Narrow" w:cs="Arial Narrow"/>
      <w:b/>
      <w:bCs/>
      <w:sz w:val="14"/>
      <w:szCs w:val="14"/>
    </w:rPr>
  </w:style>
  <w:style w:type="paragraph" w:customStyle="1" w:styleId="60">
    <w:name w:val="Стиль курсив подчеркивание Перед:  6 пт"/>
    <w:basedOn w:val="a2"/>
    <w:rsid w:val="009F57D4"/>
    <w:pPr>
      <w:widowControl w:val="0"/>
      <w:autoSpaceDE w:val="0"/>
      <w:autoSpaceDN w:val="0"/>
      <w:adjustRightInd w:val="0"/>
      <w:ind w:firstLine="851"/>
    </w:pPr>
    <w:rPr>
      <w:rFonts w:eastAsia="Times New Roman"/>
      <w:i/>
      <w:iCs/>
      <w:sz w:val="24"/>
      <w:szCs w:val="20"/>
      <w:u w:val="single"/>
    </w:rPr>
  </w:style>
  <w:style w:type="paragraph" w:customStyle="1" w:styleId="Style9">
    <w:name w:val="Style9"/>
    <w:basedOn w:val="a2"/>
    <w:rsid w:val="009F57D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/>
      <w:sz w:val="24"/>
      <w:szCs w:val="24"/>
    </w:rPr>
  </w:style>
  <w:style w:type="character" w:customStyle="1" w:styleId="FontStyle28">
    <w:name w:val="Font Style28"/>
    <w:basedOn w:val="a3"/>
    <w:rsid w:val="009F57D4"/>
    <w:rPr>
      <w:rFonts w:ascii="Times New Roman" w:hAnsi="Times New Roman" w:cs="Times New Roman"/>
      <w:i/>
      <w:iCs/>
      <w:sz w:val="22"/>
      <w:szCs w:val="22"/>
    </w:rPr>
  </w:style>
  <w:style w:type="paragraph" w:customStyle="1" w:styleId="Textbody">
    <w:name w:val="Text body"/>
    <w:basedOn w:val="a2"/>
    <w:link w:val="Textbody0"/>
    <w:autoRedefine/>
    <w:rsid w:val="009F57D4"/>
    <w:pPr>
      <w:widowControl w:val="0"/>
      <w:suppressAutoHyphens/>
      <w:autoSpaceDN w:val="0"/>
      <w:spacing w:after="120"/>
      <w:ind w:firstLine="708"/>
      <w:jc w:val="left"/>
      <w:textAlignment w:val="baseline"/>
    </w:pPr>
    <w:rPr>
      <w:rFonts w:eastAsia="DejaVu Sans" w:cs="FreeSans"/>
      <w:kern w:val="3"/>
      <w:szCs w:val="24"/>
      <w:lang w:eastAsia="zh-CN" w:bidi="hi-IN"/>
    </w:rPr>
  </w:style>
  <w:style w:type="character" w:customStyle="1" w:styleId="Textbody0">
    <w:name w:val="Text body Знак"/>
    <w:basedOn w:val="a3"/>
    <w:link w:val="Textbody"/>
    <w:rsid w:val="009F57D4"/>
    <w:rPr>
      <w:rFonts w:ascii="Times New Roman" w:eastAsia="DejaVu Sans" w:hAnsi="Times New Roman" w:cs="FreeSans"/>
      <w:kern w:val="3"/>
      <w:sz w:val="28"/>
      <w:szCs w:val="24"/>
      <w:lang w:eastAsia="zh-CN" w:bidi="hi-IN"/>
    </w:rPr>
  </w:style>
  <w:style w:type="paragraph" w:customStyle="1" w:styleId="affa">
    <w:name w:val="Формула"/>
    <w:basedOn w:val="Textbody"/>
    <w:link w:val="affb"/>
    <w:qFormat/>
    <w:rsid w:val="009F57D4"/>
    <w:rPr>
      <w:rFonts w:ascii="Cambria Math" w:hAnsi="Cambria Math"/>
      <w:i/>
    </w:rPr>
  </w:style>
  <w:style w:type="character" w:customStyle="1" w:styleId="affb">
    <w:name w:val="Формула Знак"/>
    <w:basedOn w:val="Textbody0"/>
    <w:link w:val="affa"/>
    <w:rsid w:val="009F57D4"/>
    <w:rPr>
      <w:rFonts w:ascii="Cambria Math" w:eastAsia="DejaVu Sans" w:hAnsi="Cambria Math" w:cs="FreeSans"/>
      <w:i/>
      <w:kern w:val="3"/>
      <w:sz w:val="28"/>
      <w:szCs w:val="24"/>
      <w:lang w:eastAsia="zh-CN" w:bidi="hi-IN"/>
    </w:rPr>
  </w:style>
  <w:style w:type="paragraph" w:customStyle="1" w:styleId="Standard">
    <w:name w:val="Standard"/>
    <w:link w:val="Standard0"/>
    <w:autoRedefine/>
    <w:rsid w:val="009F57D4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FreeSans"/>
      <w:kern w:val="3"/>
      <w:sz w:val="28"/>
      <w:szCs w:val="24"/>
      <w:lang w:eastAsia="zh-CN" w:bidi="hi-IN"/>
    </w:rPr>
  </w:style>
  <w:style w:type="character" w:customStyle="1" w:styleId="Standard0">
    <w:name w:val="Standard Знак"/>
    <w:basedOn w:val="a3"/>
    <w:link w:val="Standard"/>
    <w:rsid w:val="009F57D4"/>
    <w:rPr>
      <w:rFonts w:ascii="Times New Roman" w:eastAsia="DejaVu Sans" w:hAnsi="Times New Roman" w:cs="FreeSans"/>
      <w:kern w:val="3"/>
      <w:sz w:val="28"/>
      <w:szCs w:val="24"/>
      <w:lang w:eastAsia="zh-CN" w:bidi="hi-IN"/>
    </w:rPr>
  </w:style>
  <w:style w:type="paragraph" w:customStyle="1" w:styleId="39">
    <w:name w:val="Обычный3"/>
    <w:rsid w:val="009F57D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9F57D4"/>
    <w:pPr>
      <w:suppressLineNumbers/>
    </w:pPr>
  </w:style>
  <w:style w:type="paragraph" w:styleId="2f2">
    <w:name w:val="Body Text 2"/>
    <w:basedOn w:val="a2"/>
    <w:link w:val="2f3"/>
    <w:uiPriority w:val="99"/>
    <w:semiHidden/>
    <w:unhideWhenUsed/>
    <w:rsid w:val="009F57D4"/>
    <w:pPr>
      <w:spacing w:after="120" w:line="480" w:lineRule="auto"/>
      <w:ind w:firstLine="0"/>
      <w:jc w:val="left"/>
    </w:pPr>
    <w:rPr>
      <w:rFonts w:eastAsia="Times New Roman"/>
      <w:sz w:val="20"/>
      <w:szCs w:val="20"/>
    </w:rPr>
  </w:style>
  <w:style w:type="character" w:customStyle="1" w:styleId="2f3">
    <w:name w:val="Основной текст 2 Знак"/>
    <w:basedOn w:val="a3"/>
    <w:link w:val="2f2"/>
    <w:uiPriority w:val="99"/>
    <w:semiHidden/>
    <w:rsid w:val="009F57D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c">
    <w:name w:val="Нормальный"/>
    <w:rsid w:val="009F57D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ffd">
    <w:name w:val="Strong"/>
    <w:aliases w:val="Шапка титульника"/>
    <w:uiPriority w:val="22"/>
    <w:qFormat/>
    <w:rsid w:val="001C346D"/>
    <w:rPr>
      <w:rFonts w:ascii="Arial" w:hAnsi="Arial" w:cs="Arial"/>
      <w:b/>
      <w:sz w:val="22"/>
    </w:rPr>
  </w:style>
  <w:style w:type="paragraph" w:customStyle="1" w:styleId="affe">
    <w:name w:val="Штамп"/>
    <w:basedOn w:val="a2"/>
    <w:rsid w:val="00117219"/>
    <w:pPr>
      <w:spacing w:line="240" w:lineRule="auto"/>
      <w:ind w:firstLine="0"/>
      <w:jc w:val="center"/>
    </w:pPr>
    <w:rPr>
      <w:rFonts w:ascii="ГОСТ тип А" w:eastAsia="Times New Roman" w:hAnsi="ГОСТ тип А"/>
      <w:i/>
      <w:noProof/>
      <w:sz w:val="18"/>
      <w:szCs w:val="20"/>
    </w:rPr>
  </w:style>
  <w:style w:type="character" w:customStyle="1" w:styleId="WW8Num5z7">
    <w:name w:val="WW8Num5z7"/>
    <w:rsid w:val="003256AF"/>
  </w:style>
  <w:style w:type="table" w:customStyle="1" w:styleId="44">
    <w:name w:val="Сетка таблицы4"/>
    <w:basedOn w:val="a4"/>
    <w:next w:val="afe"/>
    <w:uiPriority w:val="39"/>
    <w:rsid w:val="0002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4"/>
    <w:next w:val="afe"/>
    <w:uiPriority w:val="39"/>
    <w:rsid w:val="00020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Revision"/>
    <w:hidden/>
    <w:uiPriority w:val="99"/>
    <w:semiHidden/>
    <w:rsid w:val="003234A0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f1">
    <w:name w:val="Абзац списка Знак"/>
    <w:link w:val="af0"/>
    <w:uiPriority w:val="99"/>
    <w:locked/>
    <w:rsid w:val="005F368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3CFF-25CF-4725-9F43-AF9AE98B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20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Александра Михайловна</dc:creator>
  <cp:lastModifiedBy>Титова Екатерина Игоревна</cp:lastModifiedBy>
  <cp:revision>158</cp:revision>
  <cp:lastPrinted>2020-02-27T11:28:00Z</cp:lastPrinted>
  <dcterms:created xsi:type="dcterms:W3CDTF">2015-08-05T13:44:00Z</dcterms:created>
  <dcterms:modified xsi:type="dcterms:W3CDTF">2020-03-05T12:49:00Z</dcterms:modified>
</cp:coreProperties>
</file>